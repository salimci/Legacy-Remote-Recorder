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comments.xml" ContentType="application/vnd.openxmlformats-officedocument.wordprocessingml.comments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4684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4684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4684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E2B9C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920D5" w:rsidP="008920D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</w:t>
            </w:r>
            <w:r w:rsidR="00253494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</w:t>
            </w:r>
            <w:r w:rsidR="008920D5">
              <w:rPr>
                <w:rFonts w:asciiTheme="minorHAnsi" w:hAnsiTheme="minorHAnsi" w:cstheme="minorBidi"/>
                <w:color w:val="1F497D" w:themeColor="dark2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920D5" w:rsidP="004227FE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Eset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Nod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32 V5 sürümü ile yenilenen DB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registry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yapısı için hazırlandı.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86ED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E2B9C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E2B9C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B45B37" w:rsidRDefault="00B45B3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4D3C7C" w:rsidP="005D3E9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EsetNod32</w:t>
            </w:r>
            <w:r w:rsidR="005D3E98">
              <w:rPr>
                <w:rFonts w:asciiTheme="minorHAnsi" w:hAnsiTheme="minorHAnsi" w:cstheme="minorBidi"/>
                <w:color w:val="1F497D" w:themeColor="dark2"/>
              </w:rPr>
              <w:t xml:space="preserve"> v5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4D3C7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commentRangeStart w:id="2"/>
            <w:r w:rsidR="005706BF">
              <w:rPr>
                <w:color w:val="1F497D" w:themeColor="dark2"/>
              </w:rPr>
              <w:object w:dxaOrig="0" w:dyaOrig="0">
                <v:shape id="_x0000_i1099" type="#_x0000_t75" style="width:231.75pt;height:18pt" o:ole="">
                  <v:imagedata r:id="rId15" o:title=""/>
                </v:shape>
                <w:control r:id="rId16" w:name="TextBox13" w:shapeid="_x0000_i1099"/>
              </w:object>
            </w:r>
            <w:commentRangeEnd w:id="2"/>
            <w:r w:rsidR="00E46844">
              <w:rPr>
                <w:rStyle w:val="AklamaBavurusu"/>
              </w:rPr>
              <w:commentReference w:id="2"/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8" o:title=""/>
                </v:shape>
                <w:control r:id="rId19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20" o:title=""/>
                </v:shape>
                <w:control r:id="rId21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2" o:title=""/>
                </v:shape>
                <w:control r:id="rId23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commentRangeStart w:id="3"/>
            <w:r w:rsidR="005706BF">
              <w:rPr>
                <w:color w:val="1F497D" w:themeColor="dark2"/>
              </w:rPr>
              <w:object w:dxaOrig="0" w:dyaOrig="0">
                <v:shape id="_x0000_i1102" type="#_x0000_t75" style="width:199.5pt;height:18pt" o:ole="">
                  <v:imagedata r:id="rId35" o:title=""/>
                </v:shape>
                <w:control r:id="rId36" w:name="TextBox11" w:shapeid="_x0000_i1102"/>
              </w:object>
            </w:r>
            <w:commentRangeEnd w:id="3"/>
            <w:r w:rsidR="00E46844">
              <w:rPr>
                <w:rStyle w:val="AklamaBavurusu"/>
              </w:rPr>
              <w:commentReference w:id="3"/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BA5940" w:rsidRDefault="005D3E98" w:rsidP="004227F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EsetNod32v5recorder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5D3E98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23.12.2012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5D3E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TPE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33" o:title=""/>
                </v:shape>
                <w:control r:id="rId41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2" o:title=""/>
                </v:shape>
                <w:control r:id="rId43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907584" w:rsidRDefault="00907584" w:rsidP="00907584">
      <w:pPr>
        <w:pStyle w:val="Balk1"/>
        <w:jc w:val="center"/>
      </w:pPr>
      <w:bookmarkStart w:id="4" w:name="_Toc329872437"/>
      <w:r>
        <w:t>ÖRNEK PARSING</w:t>
      </w:r>
      <w:bookmarkEnd w:id="4"/>
    </w:p>
    <w:p w:rsidR="0023078F" w:rsidRPr="0023078F" w:rsidRDefault="0023078F" w:rsidP="0023078F"/>
    <w:p w:rsidR="00E86ED9" w:rsidRPr="00E86ED9" w:rsidRDefault="0023078F" w:rsidP="00E86ED9">
      <w:r>
        <w:t xml:space="preserve">Tip 1 </w:t>
      </w:r>
      <w:proofErr w:type="spellStart"/>
      <w:r w:rsidR="005D3E98">
        <w:t>EventLog</w:t>
      </w:r>
      <w:proofErr w:type="spellEnd"/>
      <w:r w:rsidR="005D3E98">
        <w:t xml:space="preserve"> tablosundan alınacak Veri için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53A99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5D3E98" w:rsidRPr="005D3E98" w:rsidRDefault="005D3E98" w:rsidP="005D3E98">
            <w:r w:rsidRPr="005D3E98">
              <w:t xml:space="preserve">SELECT </w:t>
            </w:r>
            <w:r w:rsidRPr="005D3E98">
              <w:tab/>
            </w:r>
            <w:proofErr w:type="spellStart"/>
            <w:proofErr w:type="gramStart"/>
            <w:r w:rsidRPr="005D3E98">
              <w:t>Client.PrimaryServer</w:t>
            </w:r>
            <w:proofErr w:type="spellEnd"/>
            <w:proofErr w:type="gramEnd"/>
            <w:r w:rsidRPr="005D3E98">
              <w:t xml:space="preserve">, </w:t>
            </w:r>
            <w:proofErr w:type="spellStart"/>
            <w:r w:rsidRPr="005D3E98">
              <w:t>Client.Name</w:t>
            </w:r>
            <w:proofErr w:type="spellEnd"/>
            <w:r w:rsidRPr="005D3E98">
              <w:t xml:space="preserve">, </w:t>
            </w:r>
            <w:proofErr w:type="spellStart"/>
            <w:r w:rsidRPr="005D3E98">
              <w:t>Client.ComputerName</w:t>
            </w:r>
            <w:proofErr w:type="spellEnd"/>
            <w:r w:rsidRPr="005D3E98">
              <w:t xml:space="preserve">, </w:t>
            </w:r>
            <w:proofErr w:type="spellStart"/>
            <w:r w:rsidRPr="005D3E98">
              <w:t>Client.MacAddress</w:t>
            </w:r>
            <w:proofErr w:type="spellEnd"/>
            <w:r w:rsidRPr="005D3E98">
              <w:t xml:space="preserve">, </w:t>
            </w:r>
          </w:p>
          <w:p w:rsidR="005D3E98" w:rsidRPr="005D3E98" w:rsidRDefault="005D3E98" w:rsidP="005D3E98"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proofErr w:type="spellStart"/>
            <w:proofErr w:type="gramStart"/>
            <w:r w:rsidRPr="005D3E98">
              <w:t>EventLog.DateReceived</w:t>
            </w:r>
            <w:proofErr w:type="spellEnd"/>
            <w:proofErr w:type="gramEnd"/>
            <w:r w:rsidRPr="005D3E98">
              <w:t xml:space="preserve">, </w:t>
            </w:r>
            <w:proofErr w:type="spellStart"/>
            <w:r w:rsidRPr="005D3E98">
              <w:t>EventLog.DateOccurred</w:t>
            </w:r>
            <w:proofErr w:type="spellEnd"/>
            <w:r w:rsidRPr="005D3E98">
              <w:t xml:space="preserve">, </w:t>
            </w:r>
            <w:proofErr w:type="spellStart"/>
            <w:r w:rsidRPr="005D3E98">
              <w:t>EventLog.UserName</w:t>
            </w:r>
            <w:proofErr w:type="spellEnd"/>
            <w:r w:rsidRPr="005D3E98">
              <w:t xml:space="preserve">, </w:t>
            </w:r>
            <w:proofErr w:type="spellStart"/>
            <w:r w:rsidRPr="005D3E98">
              <w:t>EventLog.FTPluginID</w:t>
            </w:r>
            <w:proofErr w:type="spellEnd"/>
            <w:r w:rsidRPr="005D3E98">
              <w:t xml:space="preserve">, </w:t>
            </w:r>
          </w:p>
          <w:p w:rsidR="005D3E98" w:rsidRPr="005D3E98" w:rsidRDefault="005D3E98" w:rsidP="005D3E98"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</w:r>
            <w:proofErr w:type="gramStart"/>
            <w:r w:rsidRPr="005D3E98">
              <w:t>FTPlugin.Txt</w:t>
            </w:r>
            <w:proofErr w:type="gramEnd"/>
            <w:r w:rsidRPr="005D3E98">
              <w:t xml:space="preserve">, </w:t>
            </w:r>
            <w:proofErr w:type="spellStart"/>
            <w:r w:rsidRPr="005D3E98">
              <w:t>EventLog.LogLevel</w:t>
            </w:r>
            <w:proofErr w:type="spellEnd"/>
            <w:r w:rsidRPr="005D3E98">
              <w:t xml:space="preserve">, </w:t>
            </w:r>
            <w:proofErr w:type="spellStart"/>
            <w:r w:rsidRPr="005D3E98">
              <w:t>EventLog.EventText</w:t>
            </w:r>
            <w:proofErr w:type="spellEnd"/>
            <w:r w:rsidRPr="005D3E98">
              <w:t>, EventLog.ID</w:t>
            </w:r>
          </w:p>
          <w:p w:rsidR="00E53A99" w:rsidRPr="005D3E98" w:rsidRDefault="005D3E98" w:rsidP="005D3E98">
            <w:r w:rsidRPr="005D3E98">
              <w:tab/>
            </w:r>
            <w:r w:rsidRPr="005D3E98">
              <w:tab/>
            </w:r>
            <w:r w:rsidRPr="005D3E98">
              <w:tab/>
            </w:r>
            <w:r w:rsidRPr="005D3E98">
              <w:tab/>
              <w:t xml:space="preserve">FROM </w:t>
            </w:r>
            <w:r w:rsidRPr="005D3E98">
              <w:tab/>
              <w:t>Client INNER JOIN (</w:t>
            </w:r>
            <w:proofErr w:type="spellStart"/>
            <w:r w:rsidRPr="005D3E98">
              <w:t>EventLog</w:t>
            </w:r>
            <w:proofErr w:type="spellEnd"/>
            <w:r w:rsidRPr="005D3E98">
              <w:t xml:space="preserve"> INNER JOIN </w:t>
            </w:r>
            <w:proofErr w:type="spellStart"/>
            <w:r w:rsidRPr="005D3E98">
              <w:t>FTPlugin</w:t>
            </w:r>
            <w:proofErr w:type="spellEnd"/>
            <w:r w:rsidRPr="005D3E98">
              <w:t xml:space="preserve"> ON </w:t>
            </w:r>
            <w:proofErr w:type="spellStart"/>
            <w:proofErr w:type="gramStart"/>
            <w:r w:rsidRPr="005D3E98">
              <w:t>EventLog.FTPluginID</w:t>
            </w:r>
            <w:proofErr w:type="spellEnd"/>
            <w:proofErr w:type="gramEnd"/>
            <w:r w:rsidRPr="005D3E98">
              <w:t xml:space="preserve"> = FTPlugin.ID) ON Client.ID = </w:t>
            </w:r>
            <w:proofErr w:type="spellStart"/>
            <w:r w:rsidRPr="005D3E98">
              <w:t>EventLog.ClientID</w:t>
            </w:r>
            <w:proofErr w:type="spellEnd"/>
            <w:r w:rsidRPr="005D3E98">
              <w:t>;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Pr="0023078F" w:rsidRDefault="00250FB6" w:rsidP="00E86ED9">
            <w:pPr>
              <w:rPr>
                <w:b/>
              </w:rPr>
            </w:pPr>
            <w:proofErr w:type="spellStart"/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 xml:space="preserve"> alımındaki </w:t>
            </w:r>
            <w:proofErr w:type="spellStart"/>
            <w:r>
              <w:rPr>
                <w:b/>
              </w:rPr>
              <w:t>date_time</w:t>
            </w:r>
            <w:proofErr w:type="spellEnd"/>
            <w:r>
              <w:rPr>
                <w:b/>
              </w:rPr>
              <w:t xml:space="preserve"> bilgisi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B2A1C7" w:themeColor="accent4" w:themeTint="99"/>
              </w:rPr>
            </w:pPr>
          </w:p>
        </w:tc>
      </w:tr>
      <w:tr w:rsidR="00DD1047" w:rsidTr="00F64D4E">
        <w:trPr>
          <w:trHeight w:val="340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D1047" w:rsidRDefault="005D3E98" w:rsidP="00C763F3">
            <w:del w:id="5" w:author="Onur Sarıkaya" w:date="2012-12-25T12:54:00Z">
              <w:r w:rsidRPr="005D3E98" w:rsidDel="00C763F3">
                <w:delText>Client.</w:delText>
              </w:r>
            </w:del>
            <w:commentRangeStart w:id="6"/>
            <w:r w:rsidRPr="005D3E98">
              <w:t>Name</w:t>
            </w:r>
            <w:commentRangeEnd w:id="6"/>
            <w:r w:rsidR="00E46844">
              <w:rPr>
                <w:rStyle w:val="AklamaBavurusu"/>
              </w:rPr>
              <w:commentReference w:id="6"/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COMPUTERNAME</w:t>
            </w:r>
          </w:p>
        </w:tc>
        <w:tc>
          <w:tcPr>
            <w:tcW w:w="7195" w:type="dxa"/>
          </w:tcPr>
          <w:p w:rsidR="00DD1047" w:rsidRPr="00E16139" w:rsidRDefault="005D3E98" w:rsidP="00C763F3">
            <w:pPr>
              <w:rPr>
                <w:color w:val="4F6228" w:themeColor="accent3" w:themeShade="80"/>
              </w:rPr>
            </w:pPr>
            <w:del w:id="7" w:author="Onur Sarıkaya" w:date="2012-12-25T12:54:00Z">
              <w:r w:rsidRPr="005D3E98" w:rsidDel="00C763F3">
                <w:rPr>
                  <w:color w:val="4F6228" w:themeColor="accent3" w:themeShade="80"/>
                </w:rPr>
                <w:delText>Client.</w:delText>
              </w:r>
            </w:del>
            <w:proofErr w:type="spellStart"/>
            <w:r w:rsidRPr="005D3E98">
              <w:rPr>
                <w:color w:val="4F6228" w:themeColor="accent3" w:themeShade="80"/>
              </w:rPr>
              <w:t>ComputerName</w:t>
            </w:r>
            <w:proofErr w:type="spellEnd"/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360CE" w:rsidRPr="00E16139" w:rsidRDefault="005D3E98" w:rsidP="00C763F3">
            <w:pPr>
              <w:rPr>
                <w:color w:val="8064A2" w:themeColor="accent4"/>
              </w:rPr>
            </w:pPr>
            <w:del w:id="8" w:author="Onur Sarıkaya" w:date="2012-12-25T12:54:00Z">
              <w:r w:rsidRPr="005D3E98" w:rsidDel="00C763F3">
                <w:rPr>
                  <w:color w:val="8064A2" w:themeColor="accent4"/>
                </w:rPr>
                <w:delText>Client.</w:delText>
              </w:r>
            </w:del>
            <w:proofErr w:type="spellStart"/>
            <w:r w:rsidRPr="005D3E98">
              <w:rPr>
                <w:color w:val="8064A2" w:themeColor="accent4"/>
              </w:rPr>
              <w:t>PrimaryServer</w:t>
            </w:r>
            <w:proofErr w:type="spellEnd"/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360CE" w:rsidRDefault="005D3E98" w:rsidP="00C763F3">
            <w:del w:id="9" w:author="Onur Sarıkaya" w:date="2012-12-25T12:55:00Z">
              <w:r w:rsidRPr="005D3E98" w:rsidDel="00C763F3">
                <w:delText>Client.</w:delText>
              </w:r>
            </w:del>
            <w:proofErr w:type="spellStart"/>
            <w:r w:rsidRPr="005D3E98">
              <w:t>MacAddress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D1047" w:rsidRPr="00E16139" w:rsidRDefault="005D3E98" w:rsidP="00C763F3">
            <w:pPr>
              <w:rPr>
                <w:color w:val="8064A2" w:themeColor="accent4"/>
              </w:rPr>
            </w:pPr>
            <w:del w:id="10" w:author="Onur Sarıkaya" w:date="2012-12-25T12:55:00Z">
              <w:r w:rsidRPr="005D3E98" w:rsidDel="00C763F3">
                <w:rPr>
                  <w:color w:val="8064A2" w:themeColor="accent4"/>
                </w:rPr>
                <w:delText>EventLog.</w:delText>
              </w:r>
            </w:del>
            <w:proofErr w:type="spellStart"/>
            <w:r w:rsidRPr="005D3E98">
              <w:rPr>
                <w:color w:val="8064A2" w:themeColor="accent4"/>
              </w:rPr>
              <w:t>DateReceived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360CE" w:rsidRPr="00E360CE" w:rsidRDefault="005D3E98" w:rsidP="00C763F3">
            <w:del w:id="11" w:author="Onur Sarıkaya" w:date="2012-12-25T12:55:00Z">
              <w:r w:rsidRPr="005D3E98" w:rsidDel="00C763F3">
                <w:delText>EventLog.</w:delText>
              </w:r>
            </w:del>
            <w:proofErr w:type="spellStart"/>
            <w:r w:rsidRPr="005D3E98">
              <w:t>DateOccurred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D1047" w:rsidRPr="00E16139" w:rsidRDefault="005D3E98" w:rsidP="00C763F3">
            <w:pPr>
              <w:rPr>
                <w:color w:val="548DD4" w:themeColor="text2" w:themeTint="99"/>
              </w:rPr>
            </w:pPr>
            <w:del w:id="12" w:author="Onur Sarıkaya" w:date="2012-12-25T12:55:00Z">
              <w:r w:rsidRPr="005D3E98" w:rsidDel="00C763F3">
                <w:rPr>
                  <w:color w:val="548DD4" w:themeColor="text2" w:themeTint="99"/>
                </w:rPr>
                <w:delText>EventLog.</w:delText>
              </w:r>
            </w:del>
            <w:proofErr w:type="spellStart"/>
            <w:r w:rsidRPr="005D3E98">
              <w:rPr>
                <w:color w:val="548DD4" w:themeColor="text2" w:themeTint="99"/>
              </w:rPr>
              <w:t>UserName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D1047" w:rsidRDefault="006D2A97" w:rsidP="00907584">
            <w:del w:id="13" w:author="Onur Sarıkaya" w:date="2012-12-25T12:55:00Z">
              <w:r w:rsidRPr="006D2A97" w:rsidDel="00C763F3">
                <w:delText>FTPlugin.Txt</w:delText>
              </w:r>
            </w:del>
            <w:proofErr w:type="spellStart"/>
            <w:ins w:id="14" w:author="Onur Sarıkaya" w:date="2012-12-25T12:55:00Z">
              <w:r w:rsidR="00C763F3">
                <w:t>Txt</w:t>
              </w:r>
            </w:ins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D1047" w:rsidRDefault="005D3E98" w:rsidP="00C763F3">
            <w:del w:id="15" w:author="Onur Sarıkaya" w:date="2012-12-25T12:55:00Z">
              <w:r w:rsidRPr="005D3E98" w:rsidDel="00C763F3">
                <w:delText>EventLog.</w:delText>
              </w:r>
            </w:del>
            <w:proofErr w:type="spellStart"/>
            <w:r w:rsidRPr="005D3E98">
              <w:t>FTPluginID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D1047" w:rsidRDefault="005D3E98" w:rsidP="00907584">
            <w:del w:id="16" w:author="Onur Sarıkaya" w:date="2012-12-25T12:56:00Z">
              <w:r w:rsidDel="00C763F3">
                <w:delText>FTPlugin.</w:delText>
              </w:r>
              <w:commentRangeStart w:id="17"/>
              <w:r w:rsidDel="00C763F3">
                <w:delText>Txt</w:delText>
              </w:r>
            </w:del>
            <w:commentRangeEnd w:id="17"/>
            <w:r w:rsidR="00C763F3">
              <w:rPr>
                <w:rStyle w:val="AklamaBavurusu"/>
              </w:rPr>
              <w:commentReference w:id="17"/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360CE" w:rsidRPr="00E16139" w:rsidRDefault="00E360CE" w:rsidP="008E2B9C">
            <w:pPr>
              <w:rPr>
                <w:color w:val="FFC000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360CE" w:rsidRPr="00E16139" w:rsidRDefault="00E360CE" w:rsidP="008E2B9C">
            <w:pPr>
              <w:rPr>
                <w:color w:val="C0504D" w:themeColor="accent2"/>
              </w:rPr>
            </w:pPr>
          </w:p>
        </w:tc>
      </w:tr>
      <w:tr w:rsidR="00E360CE" w:rsidTr="00884861">
        <w:trPr>
          <w:trHeight w:val="70"/>
        </w:trPr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360CE" w:rsidRPr="00E360CE" w:rsidRDefault="006D2A97" w:rsidP="00C763F3">
            <w:del w:id="19" w:author="Onur Sarıkaya" w:date="2012-12-25T12:58:00Z">
              <w:r w:rsidRPr="006D2A97" w:rsidDel="00C763F3">
                <w:delText>EventLog.</w:delText>
              </w:r>
            </w:del>
            <w:r w:rsidRPr="006D2A97">
              <w:t>ID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360CE" w:rsidRPr="00E16139" w:rsidRDefault="006D2A97" w:rsidP="00C763F3">
            <w:pPr>
              <w:rPr>
                <w:color w:val="548DD4" w:themeColor="text2" w:themeTint="99"/>
              </w:rPr>
            </w:pPr>
            <w:del w:id="20" w:author="Onur Sarıkaya" w:date="2012-12-25T12:58:00Z">
              <w:r w:rsidRPr="006D2A97" w:rsidDel="00C763F3">
                <w:rPr>
                  <w:color w:val="548DD4" w:themeColor="text2" w:themeTint="99"/>
                </w:rPr>
                <w:delText>EventLog.</w:delText>
              </w:r>
            </w:del>
            <w:commentRangeStart w:id="21"/>
            <w:proofErr w:type="spellStart"/>
            <w:r w:rsidRPr="006D2A97">
              <w:rPr>
                <w:color w:val="548DD4" w:themeColor="text2" w:themeTint="99"/>
              </w:rPr>
              <w:t>EventText</w:t>
            </w:r>
            <w:commentRangeEnd w:id="21"/>
            <w:proofErr w:type="spellEnd"/>
            <w:r w:rsidR="00C763F3">
              <w:rPr>
                <w:rStyle w:val="AklamaBavurusu"/>
              </w:rPr>
              <w:commentReference w:id="21"/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360CE" w:rsidRDefault="006D2A97" w:rsidP="00C763F3">
            <w:del w:id="22" w:author="Onur Sarıkaya" w:date="2012-12-25T12:59:00Z">
              <w:r w:rsidRPr="006D2A97" w:rsidDel="00C763F3">
                <w:delText>EventLog.</w:delText>
              </w:r>
            </w:del>
            <w:commentRangeStart w:id="23"/>
            <w:proofErr w:type="spellStart"/>
            <w:r w:rsidRPr="006D2A97">
              <w:t>LogLevel</w:t>
            </w:r>
            <w:commentRangeEnd w:id="23"/>
            <w:proofErr w:type="spellEnd"/>
            <w:r w:rsidR="00C763F3">
              <w:rPr>
                <w:rStyle w:val="AklamaBavurusu"/>
              </w:rPr>
              <w:commentReference w:id="23"/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360CE" w:rsidRDefault="00E360CE" w:rsidP="008E2B9C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360CE" w:rsidRDefault="00E360CE" w:rsidP="00907584"/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360CE" w:rsidRDefault="00E360CE" w:rsidP="005D3E98"/>
        </w:tc>
      </w:tr>
    </w:tbl>
    <w:p w:rsidR="00907584" w:rsidRDefault="00907584" w:rsidP="00974831"/>
    <w:p w:rsidR="00E86ED9" w:rsidRDefault="0023078F" w:rsidP="00974831">
      <w:proofErr w:type="gramStart"/>
      <w:r>
        <w:t>Tip  2</w:t>
      </w:r>
      <w:proofErr w:type="gramEnd"/>
      <w:r>
        <w:t xml:space="preserve"> </w:t>
      </w:r>
      <w:r w:rsidR="006D2A97">
        <w:t>Firewall tablosu</w:t>
      </w:r>
      <w:r w:rsidR="00E86ED9">
        <w:t xml:space="preserve"> için</w:t>
      </w:r>
    </w:p>
    <w:p w:rsidR="00E86ED9" w:rsidRDefault="00E86ED9" w:rsidP="0097483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86ED9" w:rsidTr="008E2B9C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6D2A97" w:rsidRDefault="006D2A97" w:rsidP="006D2A97">
            <w:r>
              <w:t xml:space="preserve">SELECT </w:t>
            </w:r>
            <w:r>
              <w:tab/>
            </w:r>
            <w:proofErr w:type="spellStart"/>
            <w:proofErr w:type="gramStart"/>
            <w:r>
              <w:t>Client.PrimaryServer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Client.Name</w:t>
            </w:r>
            <w:proofErr w:type="spellEnd"/>
            <w:r>
              <w:t xml:space="preserve">, </w:t>
            </w:r>
            <w:proofErr w:type="spellStart"/>
            <w:r>
              <w:t>Client.ComputerName</w:t>
            </w:r>
            <w:proofErr w:type="spellEnd"/>
            <w:r>
              <w:t xml:space="preserve">, </w:t>
            </w:r>
            <w:proofErr w:type="spellStart"/>
            <w:r>
              <w:t>Client.MacAddress</w:t>
            </w:r>
            <w:proofErr w:type="spellEnd"/>
            <w:r>
              <w:t xml:space="preserve">,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FirewallLog.DateReceived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FirewallLog.DateOccurred</w:t>
            </w:r>
            <w:proofErr w:type="spellEnd"/>
            <w:r>
              <w:t xml:space="preserve">, </w:t>
            </w:r>
            <w:proofErr w:type="spellStart"/>
            <w:r>
              <w:t>FirewallLog.UserName</w:t>
            </w:r>
            <w:proofErr w:type="spellEnd"/>
            <w:r>
              <w:t xml:space="preserve">,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FirewallLog.LogLevel</w:t>
            </w:r>
            <w:proofErr w:type="spellEnd"/>
            <w:proofErr w:type="gramEnd"/>
            <w:r>
              <w:t xml:space="preserve">, FTHFwEvent.Txt, </w:t>
            </w:r>
            <w:proofErr w:type="spellStart"/>
            <w:r>
              <w:t>FirewallLog.Source</w:t>
            </w:r>
            <w:proofErr w:type="spellEnd"/>
            <w:r>
              <w:t xml:space="preserve">, </w:t>
            </w:r>
            <w:proofErr w:type="spellStart"/>
            <w:r>
              <w:t>FirewallLog.Target</w:t>
            </w:r>
            <w:proofErr w:type="spellEnd"/>
            <w:r>
              <w:t xml:space="preserve">,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FTHProtocol.Txt</w:t>
            </w:r>
            <w:proofErr w:type="gramEnd"/>
            <w:r>
              <w:t>, FTHFwRuleName.Txt, FirewallLog.ID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  <w:t xml:space="preserve">FROM </w:t>
            </w:r>
            <w:r>
              <w:tab/>
              <w:t xml:space="preserve">(((Client INNER JOIN </w:t>
            </w:r>
            <w:proofErr w:type="spellStart"/>
            <w:r>
              <w:t>FirewallLog</w:t>
            </w:r>
            <w:proofErr w:type="spellEnd"/>
            <w:r>
              <w:t xml:space="preserve"> ON </w:t>
            </w:r>
            <w:proofErr w:type="gramStart"/>
            <w:r>
              <w:t>Client.ID</w:t>
            </w:r>
            <w:proofErr w:type="gramEnd"/>
            <w:r>
              <w:t xml:space="preserve"> = </w:t>
            </w:r>
            <w:proofErr w:type="spellStart"/>
            <w:r>
              <w:t>FirewallLog.ClientID</w:t>
            </w:r>
            <w:proofErr w:type="spellEnd"/>
            <w:r>
              <w:t xml:space="preserve">) INNER JOIN </w:t>
            </w:r>
            <w:proofErr w:type="spellStart"/>
            <w:r>
              <w:t>FTHFwEvent</w:t>
            </w:r>
            <w:proofErr w:type="spellEnd"/>
            <w:r>
              <w:t xml:space="preserve">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FirewallLog.FTHFwEventHASH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FTHFwEvent.HASH</w:t>
            </w:r>
            <w:proofErr w:type="spellEnd"/>
            <w:r>
              <w:t xml:space="preserve">) INNER JOIN </w:t>
            </w:r>
            <w:proofErr w:type="spellStart"/>
            <w:r>
              <w:t>FTHProtocol</w:t>
            </w:r>
            <w:proofErr w:type="spellEnd"/>
            <w:r>
              <w:t xml:space="preserve">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FirewallLog.FTHProtocolHASH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FTHProtocol.HASH</w:t>
            </w:r>
            <w:proofErr w:type="spellEnd"/>
            <w:r>
              <w:t xml:space="preserve">) INNER JOIN </w:t>
            </w:r>
            <w:proofErr w:type="spellStart"/>
            <w:r>
              <w:t>FTHFwRuleName</w:t>
            </w:r>
            <w:proofErr w:type="spellEnd"/>
            <w:r>
              <w:t xml:space="preserve"> </w:t>
            </w:r>
          </w:p>
          <w:p w:rsidR="006D2A97" w:rsidRDefault="006D2A97" w:rsidP="006D2A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FirewallLog.FTHFwRuleNameHASH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FTHFwRuleName.HASH</w:t>
            </w:r>
            <w:proofErr w:type="spellEnd"/>
          </w:p>
          <w:p w:rsidR="00E86ED9" w:rsidRDefault="006D2A97" w:rsidP="006D2A97">
            <w:r>
              <w:tab/>
            </w:r>
            <w:r>
              <w:tab/>
            </w:r>
            <w:r>
              <w:tab/>
              <w:t xml:space="preserve">ORDER BY </w:t>
            </w:r>
            <w:proofErr w:type="gramStart"/>
            <w:r>
              <w:t>FirewallLog.ID</w:t>
            </w:r>
            <w:proofErr w:type="gramEnd"/>
            <w:r>
              <w:t xml:space="preserve"> DESC;</w:t>
            </w:r>
          </w:p>
        </w:tc>
      </w:tr>
      <w:tr w:rsidR="00E86ED9" w:rsidTr="008E2B9C">
        <w:tc>
          <w:tcPr>
            <w:tcW w:w="2093" w:type="dxa"/>
            <w:shd w:val="clear" w:color="auto" w:fill="DAEEF3" w:themeFill="accent5" w:themeFillTint="33"/>
          </w:tcPr>
          <w:p w:rsidR="00E86ED9" w:rsidRPr="00007B05" w:rsidRDefault="00E86ED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86ED9" w:rsidRPr="00007B05" w:rsidRDefault="00E86ED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FF0000"/>
              </w:rPr>
            </w:pP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548DD4" w:themeColor="text2" w:themeTint="99"/>
              </w:rPr>
            </w:pP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B2A1C7" w:themeColor="accent4" w:themeTint="99"/>
              </w:rPr>
            </w:pPr>
          </w:p>
        </w:tc>
      </w:tr>
      <w:tr w:rsidR="00E86ED9" w:rsidTr="008E2B9C">
        <w:trPr>
          <w:trHeight w:val="340"/>
        </w:trPr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86ED9" w:rsidRDefault="006D2A97" w:rsidP="00C763F3">
            <w:del w:id="24" w:author="Onur Sarıkaya" w:date="2012-12-25T13:01:00Z">
              <w:r w:rsidRPr="006D2A97" w:rsidDel="00C763F3">
                <w:delText>Client.</w:delText>
              </w:r>
            </w:del>
            <w:r w:rsidRPr="006D2A97">
              <w:t>Name</w:t>
            </w: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COMPUTERNAME</w:t>
            </w:r>
          </w:p>
        </w:tc>
        <w:tc>
          <w:tcPr>
            <w:tcW w:w="7195" w:type="dxa"/>
          </w:tcPr>
          <w:p w:rsidR="00E86ED9" w:rsidRPr="00E16139" w:rsidRDefault="006D2A97" w:rsidP="00C763F3">
            <w:pPr>
              <w:rPr>
                <w:color w:val="4F6228" w:themeColor="accent3" w:themeShade="80"/>
              </w:rPr>
            </w:pPr>
            <w:del w:id="25" w:author="Onur Sarıkaya" w:date="2012-12-25T13:01:00Z">
              <w:r w:rsidRPr="006D2A97" w:rsidDel="00C763F3">
                <w:rPr>
                  <w:color w:val="4F6228" w:themeColor="accent3" w:themeShade="80"/>
                </w:rPr>
                <w:delText>Client.</w:delText>
              </w:r>
            </w:del>
            <w:proofErr w:type="spellStart"/>
            <w:r w:rsidRPr="006D2A97">
              <w:rPr>
                <w:color w:val="4F6228" w:themeColor="accent3" w:themeShade="80"/>
              </w:rPr>
              <w:t>ComputerName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86ED9" w:rsidRPr="00E16139" w:rsidRDefault="006D2A97" w:rsidP="00C763F3">
            <w:pPr>
              <w:rPr>
                <w:color w:val="8064A2" w:themeColor="accent4"/>
              </w:rPr>
            </w:pPr>
            <w:del w:id="26" w:author="Onur Sarıkaya" w:date="2012-12-25T13:01:00Z">
              <w:r w:rsidRPr="006D2A97" w:rsidDel="00C763F3">
                <w:delText>Client.</w:delText>
              </w:r>
            </w:del>
            <w:proofErr w:type="spellStart"/>
            <w:r w:rsidRPr="006D2A97">
              <w:t>PrimaryServer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86ED9" w:rsidRDefault="006D2A97" w:rsidP="00C763F3">
            <w:del w:id="27" w:author="Onur Sarıkaya" w:date="2012-12-25T13:01:00Z">
              <w:r w:rsidRPr="006D2A97" w:rsidDel="00C763F3">
                <w:delText>Client.</w:delText>
              </w:r>
            </w:del>
            <w:proofErr w:type="spellStart"/>
            <w:r w:rsidRPr="006D2A97">
              <w:t>MacAddress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86ED9" w:rsidRPr="00E16139" w:rsidRDefault="006D2A97" w:rsidP="00C763F3">
            <w:pPr>
              <w:rPr>
                <w:color w:val="8064A2" w:themeColor="accent4"/>
              </w:rPr>
            </w:pPr>
            <w:del w:id="28" w:author="Onur Sarıkaya" w:date="2012-12-25T13:01:00Z">
              <w:r w:rsidRPr="006D2A97" w:rsidDel="00C763F3">
                <w:rPr>
                  <w:color w:val="8064A2" w:themeColor="accent4"/>
                </w:rPr>
                <w:delText>FirewallLog.</w:delText>
              </w:r>
            </w:del>
            <w:proofErr w:type="spellStart"/>
            <w:r w:rsidRPr="006D2A97">
              <w:rPr>
                <w:color w:val="8064A2" w:themeColor="accent4"/>
              </w:rPr>
              <w:t>DateReceived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86ED9" w:rsidRPr="00E360CE" w:rsidRDefault="006D2A97" w:rsidP="00C763F3">
            <w:del w:id="29" w:author="Onur Sarıkaya" w:date="2012-12-25T13:01:00Z">
              <w:r w:rsidRPr="006D2A97" w:rsidDel="00C763F3">
                <w:delText>FirewallLog.</w:delText>
              </w:r>
            </w:del>
            <w:proofErr w:type="spellStart"/>
            <w:r w:rsidRPr="006D2A97">
              <w:t>DateOccurred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86ED9" w:rsidRPr="00E16139" w:rsidRDefault="006D2A97" w:rsidP="00C763F3">
            <w:pPr>
              <w:rPr>
                <w:color w:val="548DD4" w:themeColor="text2" w:themeTint="99"/>
              </w:rPr>
            </w:pPr>
            <w:del w:id="30" w:author="Onur Sarıkaya" w:date="2012-12-25T13:02:00Z">
              <w:r w:rsidRPr="006D2A97" w:rsidDel="00C763F3">
                <w:rPr>
                  <w:color w:val="548DD4" w:themeColor="text2" w:themeTint="99"/>
                </w:rPr>
                <w:delText>FirewallLog.</w:delText>
              </w:r>
            </w:del>
            <w:proofErr w:type="spellStart"/>
            <w:r w:rsidRPr="006D2A97">
              <w:rPr>
                <w:color w:val="548DD4" w:themeColor="text2" w:themeTint="99"/>
              </w:rPr>
              <w:t>UserName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86ED9" w:rsidRDefault="006D2A97" w:rsidP="008E2B9C">
            <w:proofErr w:type="gramStart"/>
            <w:r w:rsidRPr="006D2A97">
              <w:t>FTHFwEvent.Txt</w:t>
            </w:r>
            <w:proofErr w:type="gram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86ED9" w:rsidRDefault="006D2A97" w:rsidP="00C763F3">
            <w:del w:id="31" w:author="Onur Sarıkaya" w:date="2012-12-25T13:02:00Z">
              <w:r w:rsidRPr="006D2A97" w:rsidDel="00C763F3">
                <w:delText>FirewallLog.</w:delText>
              </w:r>
            </w:del>
            <w:r w:rsidRPr="006D2A97">
              <w:t>Source</w:t>
            </w: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86ED9" w:rsidRDefault="006D2A97" w:rsidP="00C763F3">
            <w:del w:id="32" w:author="Onur Sarıkaya" w:date="2012-12-25T13:02:00Z">
              <w:r w:rsidRPr="006D2A97" w:rsidDel="00C763F3">
                <w:delText>FirewallLog.</w:delText>
              </w:r>
            </w:del>
            <w:proofErr w:type="spellStart"/>
            <w:r w:rsidRPr="006D2A97">
              <w:t>Target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E86ED9" w:rsidRDefault="006D2A97" w:rsidP="008E2B9C">
            <w:proofErr w:type="gramStart"/>
            <w:r w:rsidRPr="006D2A97">
              <w:t>FTHProtocol.Txt</w:t>
            </w:r>
            <w:proofErr w:type="gram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E86ED9" w:rsidRDefault="006D2A97" w:rsidP="008E2B9C">
            <w:proofErr w:type="gramStart"/>
            <w:r w:rsidRPr="006D2A97">
              <w:t>FTHFwRuleName.Txt</w:t>
            </w:r>
            <w:proofErr w:type="gram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FFC000"/>
              </w:rPr>
            </w:pP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C0504D" w:themeColor="accent2"/>
              </w:rPr>
            </w:pPr>
          </w:p>
        </w:tc>
      </w:tr>
      <w:tr w:rsidR="00E86ED9" w:rsidTr="008E2B9C">
        <w:trPr>
          <w:trHeight w:val="70"/>
        </w:trPr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86ED9" w:rsidRPr="00E360CE" w:rsidRDefault="006D2A97" w:rsidP="00C763F3">
            <w:del w:id="33" w:author="Onur Sarıkaya" w:date="2012-12-25T13:02:00Z">
              <w:r w:rsidRPr="006D2A97" w:rsidDel="00C763F3">
                <w:delText>FirewallLog.</w:delText>
              </w:r>
            </w:del>
            <w:r w:rsidRPr="006D2A97">
              <w:t>ID</w:t>
            </w: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86ED9" w:rsidRPr="00E16139" w:rsidRDefault="00E86ED9" w:rsidP="008E2B9C">
            <w:pPr>
              <w:rPr>
                <w:color w:val="548DD4" w:themeColor="text2" w:themeTint="99"/>
              </w:rPr>
            </w:pPr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86ED9" w:rsidRDefault="006D2A97" w:rsidP="00C763F3">
            <w:del w:id="34" w:author="Onur Sarıkaya" w:date="2012-12-25T13:03:00Z">
              <w:r w:rsidRPr="006D2A97" w:rsidDel="00C763F3">
                <w:delText>FirewallLog.</w:delText>
              </w:r>
            </w:del>
            <w:proofErr w:type="spellStart"/>
            <w:r w:rsidRPr="006D2A97">
              <w:t>LogLevel</w:t>
            </w:r>
            <w:proofErr w:type="spellEnd"/>
          </w:p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86ED9" w:rsidRDefault="00E86ED9" w:rsidP="008E2B9C"/>
        </w:tc>
      </w:tr>
      <w:tr w:rsidR="00E86ED9" w:rsidTr="008E2B9C">
        <w:tc>
          <w:tcPr>
            <w:tcW w:w="2093" w:type="dxa"/>
          </w:tcPr>
          <w:p w:rsidR="00E86ED9" w:rsidRPr="00022752" w:rsidRDefault="00E86ED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86ED9" w:rsidRDefault="00E86ED9" w:rsidP="008E2B9C"/>
        </w:tc>
      </w:tr>
    </w:tbl>
    <w:p w:rsidR="00695126" w:rsidRDefault="00695126" w:rsidP="00974831"/>
    <w:p w:rsidR="00661659" w:rsidRDefault="00661659" w:rsidP="00974831"/>
    <w:p w:rsidR="00661659" w:rsidRDefault="0023078F" w:rsidP="00974831">
      <w:proofErr w:type="gramStart"/>
      <w:r>
        <w:t>Tip  3</w:t>
      </w:r>
      <w:proofErr w:type="gramEnd"/>
      <w:r>
        <w:t xml:space="preserve"> </w:t>
      </w:r>
      <w:proofErr w:type="spellStart"/>
      <w:r w:rsidR="003A1EC8">
        <w:t>ScanLog</w:t>
      </w:r>
      <w:proofErr w:type="spellEnd"/>
      <w:r w:rsidR="003A1EC8">
        <w:t xml:space="preserve"> Tablosu için</w:t>
      </w:r>
    </w:p>
    <w:p w:rsidR="00661659" w:rsidRDefault="00661659" w:rsidP="0097483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661659" w:rsidTr="008E2B9C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A1EC8" w:rsidRDefault="003A1EC8" w:rsidP="003A1EC8">
            <w:r>
              <w:t xml:space="preserve">SELECT </w:t>
            </w:r>
            <w:r>
              <w:tab/>
            </w:r>
            <w:proofErr w:type="spellStart"/>
            <w:proofErr w:type="gramStart"/>
            <w:r>
              <w:t>Client.PrimaryServer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Client.Name</w:t>
            </w:r>
            <w:proofErr w:type="spellEnd"/>
            <w:r>
              <w:t xml:space="preserve">, </w:t>
            </w:r>
            <w:proofErr w:type="spellStart"/>
            <w:r>
              <w:t>Client.ComputerName</w:t>
            </w:r>
            <w:proofErr w:type="spellEnd"/>
            <w:r>
              <w:t xml:space="preserve">, </w:t>
            </w:r>
            <w:proofErr w:type="spellStart"/>
            <w:r>
              <w:t>Client.MacAddress</w:t>
            </w:r>
            <w:proofErr w:type="spellEnd"/>
            <w:r>
              <w:t xml:space="preserve">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ScanLog.DateReceived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ScanLog.DateOccurred</w:t>
            </w:r>
            <w:proofErr w:type="spellEnd"/>
            <w:r>
              <w:t xml:space="preserve">, </w:t>
            </w:r>
            <w:proofErr w:type="spellStart"/>
            <w:r>
              <w:t>ScanLog.UserName</w:t>
            </w:r>
            <w:proofErr w:type="spellEnd"/>
            <w:r>
              <w:t xml:space="preserve">, </w:t>
            </w:r>
            <w:proofErr w:type="spellStart"/>
            <w:r>
              <w:t>ScanLog.FTScannerID</w:t>
            </w:r>
            <w:proofErr w:type="spellEnd"/>
            <w:r>
              <w:t xml:space="preserve">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FTScanner.Txt</w:t>
            </w:r>
            <w:proofErr w:type="gramEnd"/>
            <w:r>
              <w:t xml:space="preserve">, </w:t>
            </w:r>
            <w:proofErr w:type="spellStart"/>
            <w:r>
              <w:t>ScanLog.TaskID</w:t>
            </w:r>
            <w:proofErr w:type="spellEnd"/>
            <w:r>
              <w:t xml:space="preserve">, </w:t>
            </w:r>
            <w:proofErr w:type="spellStart"/>
            <w:r>
              <w:t>ScanLog.TaskType</w:t>
            </w:r>
            <w:proofErr w:type="spellEnd"/>
            <w:r>
              <w:t xml:space="preserve">, </w:t>
            </w:r>
            <w:proofErr w:type="spellStart"/>
            <w:r>
              <w:t>ScanLog.Description</w:t>
            </w:r>
            <w:proofErr w:type="spellEnd"/>
            <w:r>
              <w:t xml:space="preserve">, FTHScanStatus.Txt,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ScanLog.Scanned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ScanLog.Infected</w:t>
            </w:r>
            <w:proofErr w:type="spellEnd"/>
            <w:r>
              <w:t xml:space="preserve">, </w:t>
            </w:r>
            <w:proofErr w:type="spellStart"/>
            <w:r>
              <w:t>ScanLog.Cleaned</w:t>
            </w:r>
            <w:proofErr w:type="spellEnd"/>
            <w:r>
              <w:t xml:space="preserve">, </w:t>
            </w:r>
            <w:proofErr w:type="spellStart"/>
            <w:r>
              <w:t>ScanLog.Details</w:t>
            </w:r>
            <w:proofErr w:type="spellEnd"/>
            <w:r>
              <w:t>, ScanLog.ID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  <w:t xml:space="preserve">FROM </w:t>
            </w:r>
            <w:r>
              <w:tab/>
              <w:t xml:space="preserve">((Client INNER JOIN </w:t>
            </w:r>
            <w:proofErr w:type="spellStart"/>
            <w:r>
              <w:t>ScanLog</w:t>
            </w:r>
            <w:proofErr w:type="spellEnd"/>
            <w:r>
              <w:t xml:space="preserve"> ON </w:t>
            </w:r>
            <w:proofErr w:type="gramStart"/>
            <w:r>
              <w:t>Client.ID</w:t>
            </w:r>
            <w:proofErr w:type="gramEnd"/>
            <w:r>
              <w:t xml:space="preserve"> = </w:t>
            </w:r>
            <w:proofErr w:type="spellStart"/>
            <w:r>
              <w:t>ScanLog.ClientID</w:t>
            </w:r>
            <w:proofErr w:type="spellEnd"/>
            <w:r>
              <w:t xml:space="preserve">) INNER JOIN </w:t>
            </w:r>
            <w:proofErr w:type="spellStart"/>
            <w:r>
              <w:t>FTScanner</w:t>
            </w:r>
            <w:proofErr w:type="spellEnd"/>
            <w:r>
              <w:t xml:space="preserve">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ScanLog.FTScannerID</w:t>
            </w:r>
            <w:proofErr w:type="spellEnd"/>
            <w:proofErr w:type="gramEnd"/>
            <w:r>
              <w:t xml:space="preserve"> = FTScanner.ID) INNER JOIN </w:t>
            </w:r>
            <w:proofErr w:type="spellStart"/>
            <w:r>
              <w:t>FTHScanStatus</w:t>
            </w:r>
            <w:proofErr w:type="spellEnd"/>
            <w:r>
              <w:t xml:space="preserve">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ScanLog.FTHScanStatusHASH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FTHScanStatus.HASH</w:t>
            </w:r>
            <w:proofErr w:type="spellEnd"/>
          </w:p>
          <w:p w:rsidR="00661659" w:rsidRDefault="003A1EC8" w:rsidP="003A1EC8">
            <w:r>
              <w:tab/>
            </w:r>
            <w:r>
              <w:tab/>
            </w:r>
            <w:r>
              <w:tab/>
              <w:t xml:space="preserve">ORDER BY </w:t>
            </w:r>
            <w:proofErr w:type="gramStart"/>
            <w:r>
              <w:t>ScanLog.ID</w:t>
            </w:r>
            <w:proofErr w:type="gramEnd"/>
            <w:r>
              <w:t xml:space="preserve"> DESC; </w:t>
            </w:r>
          </w:p>
        </w:tc>
      </w:tr>
      <w:tr w:rsidR="00661659" w:rsidTr="008E2B9C">
        <w:tc>
          <w:tcPr>
            <w:tcW w:w="2093" w:type="dxa"/>
            <w:shd w:val="clear" w:color="auto" w:fill="DAEEF3" w:themeFill="accent5" w:themeFillTint="33"/>
          </w:tcPr>
          <w:p w:rsidR="00661659" w:rsidRPr="00007B05" w:rsidRDefault="0066165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661659" w:rsidRPr="00007B05" w:rsidRDefault="0066165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661659" w:rsidRDefault="00250FB6" w:rsidP="008E2B9C">
            <w:proofErr w:type="spellStart"/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 xml:space="preserve"> alımındaki </w:t>
            </w:r>
            <w:proofErr w:type="spellStart"/>
            <w:r>
              <w:rPr>
                <w:b/>
              </w:rPr>
              <w:t>date_time</w:t>
            </w:r>
            <w:proofErr w:type="spellEnd"/>
            <w:r>
              <w:rPr>
                <w:b/>
              </w:rPr>
              <w:t xml:space="preserve"> bilgisi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FF0000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661659" w:rsidRPr="00E16139" w:rsidRDefault="003A1EC8" w:rsidP="00C763F3">
            <w:pPr>
              <w:rPr>
                <w:color w:val="548DD4" w:themeColor="text2" w:themeTint="99"/>
              </w:rPr>
            </w:pPr>
            <w:del w:id="35" w:author="Onur Sarıkaya" w:date="2012-12-25T13:03:00Z">
              <w:r w:rsidRPr="003A1EC8" w:rsidDel="00C763F3">
                <w:rPr>
                  <w:color w:val="548DD4" w:themeColor="text2" w:themeTint="99"/>
                </w:rPr>
                <w:delText>ScanLog.</w:delText>
              </w:r>
            </w:del>
            <w:proofErr w:type="spellStart"/>
            <w:r w:rsidRPr="003A1EC8">
              <w:rPr>
                <w:color w:val="548DD4" w:themeColor="text2" w:themeTint="99"/>
              </w:rPr>
              <w:t>FTScannerID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B2A1C7" w:themeColor="accent4" w:themeTint="99"/>
              </w:rPr>
            </w:pPr>
          </w:p>
        </w:tc>
      </w:tr>
      <w:tr w:rsidR="00661659" w:rsidTr="008E2B9C">
        <w:trPr>
          <w:trHeight w:val="340"/>
        </w:trPr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661659" w:rsidRDefault="003A1EC8" w:rsidP="00C763F3">
            <w:del w:id="36" w:author="Onur Sarıkaya" w:date="2012-12-25T13:03:00Z">
              <w:r w:rsidDel="00C763F3">
                <w:delText>Client.</w:delText>
              </w:r>
            </w:del>
            <w:r>
              <w:t>Name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COMPUTERNAME</w:t>
            </w:r>
          </w:p>
        </w:tc>
        <w:tc>
          <w:tcPr>
            <w:tcW w:w="7195" w:type="dxa"/>
          </w:tcPr>
          <w:p w:rsidR="00661659" w:rsidRPr="00E16139" w:rsidRDefault="003A1EC8" w:rsidP="00662335">
            <w:pPr>
              <w:rPr>
                <w:color w:val="4F6228" w:themeColor="accent3" w:themeShade="80"/>
              </w:rPr>
            </w:pPr>
            <w:del w:id="37" w:author="Onur Sarıkaya" w:date="2012-12-25T13:04:00Z">
              <w:r w:rsidDel="00662335">
                <w:delText>Client.</w:delText>
              </w:r>
            </w:del>
            <w:proofErr w:type="spellStart"/>
            <w:r>
              <w:t>ComputerName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661659" w:rsidRPr="00E16139" w:rsidRDefault="003A1EC8" w:rsidP="00662335">
            <w:pPr>
              <w:rPr>
                <w:color w:val="8064A2" w:themeColor="accent4"/>
              </w:rPr>
            </w:pPr>
            <w:del w:id="38" w:author="Onur Sarıkaya" w:date="2012-12-25T13:04:00Z">
              <w:r w:rsidRPr="003A1EC8" w:rsidDel="00662335">
                <w:rPr>
                  <w:color w:val="8064A2" w:themeColor="accent4"/>
                </w:rPr>
                <w:delText>Client.</w:delText>
              </w:r>
            </w:del>
            <w:proofErr w:type="spellStart"/>
            <w:r w:rsidRPr="003A1EC8">
              <w:rPr>
                <w:color w:val="8064A2" w:themeColor="accent4"/>
              </w:rPr>
              <w:t>PrimaryServer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661659" w:rsidRDefault="003A1EC8" w:rsidP="00662335">
            <w:del w:id="39" w:author="Onur Sarıkaya" w:date="2012-12-25T13:04:00Z">
              <w:r w:rsidDel="00662335">
                <w:delText>Client.</w:delText>
              </w:r>
            </w:del>
            <w:proofErr w:type="spellStart"/>
            <w:r>
              <w:t>MacAddress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661659" w:rsidRPr="00E16139" w:rsidRDefault="003A1EC8" w:rsidP="00662335">
            <w:pPr>
              <w:rPr>
                <w:color w:val="8064A2" w:themeColor="accent4"/>
              </w:rPr>
            </w:pPr>
            <w:del w:id="40" w:author="Onur Sarıkaya" w:date="2012-12-25T13:04:00Z">
              <w:r w:rsidRPr="003A1EC8" w:rsidDel="00662335">
                <w:rPr>
                  <w:color w:val="8064A2" w:themeColor="accent4"/>
                </w:rPr>
                <w:delText>ScanLog.</w:delText>
              </w:r>
            </w:del>
            <w:proofErr w:type="spellStart"/>
            <w:r w:rsidRPr="003A1EC8">
              <w:rPr>
                <w:color w:val="8064A2" w:themeColor="accent4"/>
              </w:rPr>
              <w:t>DateReceived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661659" w:rsidRPr="00E360CE" w:rsidRDefault="003A1EC8" w:rsidP="00662335">
            <w:del w:id="41" w:author="Onur Sarıkaya" w:date="2012-12-25T13:04:00Z">
              <w:r w:rsidRPr="003A1EC8" w:rsidDel="00662335">
                <w:delText>ScanLog.</w:delText>
              </w:r>
            </w:del>
            <w:proofErr w:type="spellStart"/>
            <w:r w:rsidRPr="003A1EC8">
              <w:t>DateOccurred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661659" w:rsidRPr="00E16139" w:rsidRDefault="003A1EC8" w:rsidP="00662335">
            <w:pPr>
              <w:rPr>
                <w:color w:val="548DD4" w:themeColor="text2" w:themeTint="99"/>
              </w:rPr>
            </w:pPr>
            <w:del w:id="42" w:author="Onur Sarıkaya" w:date="2012-12-25T13:04:00Z">
              <w:r w:rsidRPr="003A1EC8" w:rsidDel="00662335">
                <w:rPr>
                  <w:color w:val="548DD4" w:themeColor="text2" w:themeTint="99"/>
                </w:rPr>
                <w:delText>ScanLog.</w:delText>
              </w:r>
            </w:del>
            <w:proofErr w:type="spellStart"/>
            <w:r w:rsidRPr="003A1EC8">
              <w:rPr>
                <w:color w:val="548DD4" w:themeColor="text2" w:themeTint="99"/>
              </w:rPr>
              <w:t>UserName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661659" w:rsidRDefault="003A1EC8" w:rsidP="008E2B9C">
            <w:proofErr w:type="gramStart"/>
            <w:r w:rsidRPr="003A1EC8">
              <w:t>FTScanner.Txt</w:t>
            </w:r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661659" w:rsidRDefault="003A1EC8" w:rsidP="00662335">
            <w:del w:id="43" w:author="Onur Sarıkaya" w:date="2012-12-25T13:04:00Z">
              <w:r w:rsidRPr="003A1EC8" w:rsidDel="00662335">
                <w:delText>ScanLog.</w:delText>
              </w:r>
            </w:del>
            <w:proofErr w:type="spellStart"/>
            <w:r w:rsidRPr="003A1EC8">
              <w:t>Description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661659" w:rsidRDefault="003A1EC8" w:rsidP="008E2B9C">
            <w:proofErr w:type="gramStart"/>
            <w:r w:rsidRPr="003A1EC8">
              <w:t>FTHScanStatus.Txt</w:t>
            </w:r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661659" w:rsidRDefault="003A1EC8" w:rsidP="00662335">
            <w:del w:id="44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Details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661659" w:rsidRDefault="003A1EC8" w:rsidP="00662335">
            <w:del w:id="45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TaskID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661659" w:rsidRDefault="003A1EC8" w:rsidP="00662335">
            <w:del w:id="46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TaskType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FFC000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C0504D" w:themeColor="accent2"/>
              </w:rPr>
            </w:pPr>
          </w:p>
        </w:tc>
      </w:tr>
      <w:tr w:rsidR="00661659" w:rsidTr="008E2B9C">
        <w:trPr>
          <w:trHeight w:val="70"/>
        </w:trPr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661659" w:rsidRPr="00E360CE" w:rsidRDefault="003A1EC8" w:rsidP="00662335">
            <w:del w:id="47" w:author="Onur Sarıkaya" w:date="2012-12-25T13:05:00Z">
              <w:r w:rsidRPr="003A1EC8" w:rsidDel="00662335">
                <w:delText>ScanLog.</w:delText>
              </w:r>
            </w:del>
            <w:r w:rsidRPr="003A1EC8">
              <w:t>ID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548DD4" w:themeColor="text2" w:themeTint="99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661659" w:rsidRDefault="003A1EC8" w:rsidP="00662335">
            <w:del w:id="48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Scanned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661659" w:rsidRDefault="003A1EC8" w:rsidP="00662335">
            <w:del w:id="49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Infected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661659" w:rsidRDefault="003A1EC8" w:rsidP="00662335">
            <w:del w:id="50" w:author="Onur Sarıkaya" w:date="2012-12-25T13:05:00Z">
              <w:r w:rsidRPr="003A1EC8" w:rsidDel="00662335">
                <w:delText>ScanLog.</w:delText>
              </w:r>
            </w:del>
            <w:proofErr w:type="spellStart"/>
            <w:r w:rsidRPr="003A1EC8">
              <w:t>Cleaned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661659" w:rsidRDefault="00661659" w:rsidP="008E2B9C"/>
        </w:tc>
      </w:tr>
    </w:tbl>
    <w:p w:rsidR="00661659" w:rsidRDefault="00661659" w:rsidP="00974831"/>
    <w:p w:rsidR="00661659" w:rsidRDefault="0023078F" w:rsidP="00974831">
      <w:r>
        <w:t xml:space="preserve">Tip  4 </w:t>
      </w:r>
      <w:proofErr w:type="spellStart"/>
      <w:r w:rsidR="003A1EC8">
        <w:t>Threat</w:t>
      </w:r>
      <w:proofErr w:type="spellEnd"/>
      <w:r w:rsidR="003A1EC8">
        <w:t xml:space="preserve"> Tablosu</w:t>
      </w:r>
      <w:r w:rsidR="00116654">
        <w:t xml:space="preserve"> </w:t>
      </w:r>
      <w:proofErr w:type="gramStart"/>
      <w:r w:rsidR="00116654">
        <w:t>için ;</w:t>
      </w:r>
      <w:proofErr w:type="gramEnd"/>
    </w:p>
    <w:p w:rsidR="00116654" w:rsidRDefault="00116654" w:rsidP="0097483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661659" w:rsidTr="008E2B9C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A1EC8" w:rsidRDefault="003A1EC8" w:rsidP="003A1EC8">
            <w:r>
              <w:t xml:space="preserve">SELECT </w:t>
            </w:r>
            <w:r>
              <w:tab/>
            </w:r>
            <w:proofErr w:type="spellStart"/>
            <w:proofErr w:type="gramStart"/>
            <w:r>
              <w:t>Client.PrimaryServer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Client.Name</w:t>
            </w:r>
            <w:proofErr w:type="spellEnd"/>
            <w:r>
              <w:t xml:space="preserve">, </w:t>
            </w:r>
            <w:proofErr w:type="spellStart"/>
            <w:r>
              <w:t>Client.ComputerName</w:t>
            </w:r>
            <w:proofErr w:type="spellEnd"/>
            <w:r>
              <w:t xml:space="preserve">, </w:t>
            </w:r>
            <w:proofErr w:type="spellStart"/>
            <w:r>
              <w:t>Client.MacAddress</w:t>
            </w:r>
            <w:proofErr w:type="spellEnd"/>
            <w:r>
              <w:t xml:space="preserve">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ThreatLog.DateReceived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ThreatLog.DateOccurred</w:t>
            </w:r>
            <w:proofErr w:type="spellEnd"/>
            <w:r>
              <w:t xml:space="preserve">, </w:t>
            </w:r>
            <w:proofErr w:type="spellStart"/>
            <w:r>
              <w:t>ThreatLog.UserName</w:t>
            </w:r>
            <w:proofErr w:type="spellEnd"/>
            <w:r>
              <w:t xml:space="preserve">, </w:t>
            </w:r>
            <w:proofErr w:type="spellStart"/>
            <w:r>
              <w:t>ThreatLog.FTScannerID</w:t>
            </w:r>
            <w:proofErr w:type="spellEnd"/>
            <w:r>
              <w:t xml:space="preserve">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FTScanner.Txt</w:t>
            </w:r>
            <w:proofErr w:type="gramEnd"/>
            <w:r>
              <w:t xml:space="preserve">, </w:t>
            </w:r>
            <w:proofErr w:type="spellStart"/>
            <w:r>
              <w:t>ThreatLog.LogLevel</w:t>
            </w:r>
            <w:proofErr w:type="spellEnd"/>
            <w:r>
              <w:t xml:space="preserve">, FTHThreatObject.Txt, </w:t>
            </w:r>
            <w:proofErr w:type="spellStart"/>
            <w:r>
              <w:t>ThreatLog.Name</w:t>
            </w:r>
            <w:proofErr w:type="spellEnd"/>
            <w:r>
              <w:t xml:space="preserve">, </w:t>
            </w:r>
            <w:proofErr w:type="spellStart"/>
            <w:r>
              <w:t>ThreatLog.Virus</w:t>
            </w:r>
            <w:proofErr w:type="spellEnd"/>
            <w:r>
              <w:t xml:space="preserve">,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FTHActionTaken.Txt</w:t>
            </w:r>
            <w:proofErr w:type="gramEnd"/>
            <w:r>
              <w:t xml:space="preserve">, </w:t>
            </w:r>
            <w:proofErr w:type="spellStart"/>
            <w:r>
              <w:t>ThreatLog.Info</w:t>
            </w:r>
            <w:proofErr w:type="spellEnd"/>
            <w:r>
              <w:t>, ThreatLog.ID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  <w:t xml:space="preserve">FROM </w:t>
            </w:r>
            <w:r>
              <w:tab/>
              <w:t xml:space="preserve">(((Client INNER JOIN </w:t>
            </w:r>
            <w:proofErr w:type="spellStart"/>
            <w:r>
              <w:t>ThreatLog</w:t>
            </w:r>
            <w:proofErr w:type="spellEnd"/>
            <w:r>
              <w:t xml:space="preserve"> ON </w:t>
            </w:r>
            <w:proofErr w:type="gramStart"/>
            <w:r>
              <w:t>Client.ID</w:t>
            </w:r>
            <w:proofErr w:type="gramEnd"/>
            <w:r>
              <w:t xml:space="preserve"> = </w:t>
            </w:r>
            <w:proofErr w:type="spellStart"/>
            <w:r>
              <w:t>ThreatLog.ClientID</w:t>
            </w:r>
            <w:proofErr w:type="spellEnd"/>
            <w:r>
              <w:t xml:space="preserve">) INNER JOIN </w:t>
            </w:r>
            <w:proofErr w:type="spellStart"/>
            <w:r>
              <w:t>FTHActionTaken</w:t>
            </w:r>
            <w:proofErr w:type="spellEnd"/>
            <w:r>
              <w:t xml:space="preserve">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ThreatLog.FTHActionTakenHASH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FTHActionTaken.HASH</w:t>
            </w:r>
            <w:proofErr w:type="spellEnd"/>
            <w:r>
              <w:t xml:space="preserve">) INNER JOIN </w:t>
            </w:r>
            <w:proofErr w:type="spellStart"/>
            <w:r>
              <w:t>FTHThreatObject</w:t>
            </w:r>
            <w:proofErr w:type="spellEnd"/>
            <w:r>
              <w:t xml:space="preserve">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ThreatLog.FTHThreatObjectHASH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FTHThreatObject.HASH</w:t>
            </w:r>
            <w:proofErr w:type="spellEnd"/>
            <w:r>
              <w:t xml:space="preserve">) INNER JOIN </w:t>
            </w:r>
            <w:proofErr w:type="spellStart"/>
            <w:r>
              <w:t>FTScanner</w:t>
            </w:r>
            <w:proofErr w:type="spellEnd"/>
            <w:r>
              <w:t xml:space="preserve"> </w:t>
            </w:r>
          </w:p>
          <w:p w:rsidR="003A1EC8" w:rsidRDefault="003A1EC8" w:rsidP="003A1EC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ON </w:t>
            </w:r>
            <w:proofErr w:type="spellStart"/>
            <w:proofErr w:type="gramStart"/>
            <w:r>
              <w:t>ThreatLog.FTScannerID</w:t>
            </w:r>
            <w:proofErr w:type="spellEnd"/>
            <w:proofErr w:type="gramEnd"/>
            <w:r>
              <w:t xml:space="preserve"> = FTScanner.ID</w:t>
            </w:r>
          </w:p>
          <w:p w:rsidR="00661659" w:rsidRDefault="003A1EC8" w:rsidP="003A1EC8">
            <w:pPr>
              <w:tabs>
                <w:tab w:val="left" w:pos="1980"/>
              </w:tabs>
            </w:pPr>
            <w:r>
              <w:tab/>
            </w:r>
            <w:r>
              <w:tab/>
            </w:r>
            <w:r>
              <w:tab/>
              <w:t xml:space="preserve">ORDER BY </w:t>
            </w:r>
            <w:proofErr w:type="gramStart"/>
            <w:r>
              <w:t>ThreatLog.ID</w:t>
            </w:r>
            <w:proofErr w:type="gramEnd"/>
            <w:r>
              <w:t xml:space="preserve"> DESC;</w:t>
            </w:r>
            <w:r w:rsidR="00661659">
              <w:tab/>
            </w:r>
          </w:p>
        </w:tc>
      </w:tr>
      <w:tr w:rsidR="00661659" w:rsidTr="008E2B9C">
        <w:tc>
          <w:tcPr>
            <w:tcW w:w="2093" w:type="dxa"/>
            <w:shd w:val="clear" w:color="auto" w:fill="DAEEF3" w:themeFill="accent5" w:themeFillTint="33"/>
          </w:tcPr>
          <w:p w:rsidR="00661659" w:rsidRPr="00007B05" w:rsidRDefault="0066165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661659" w:rsidRPr="00007B05" w:rsidRDefault="00661659" w:rsidP="008E2B9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661659" w:rsidRDefault="00250FB6" w:rsidP="008E2B9C">
            <w:proofErr w:type="spellStart"/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 xml:space="preserve"> alımındaki </w:t>
            </w:r>
            <w:proofErr w:type="spellStart"/>
            <w:r>
              <w:rPr>
                <w:b/>
              </w:rPr>
              <w:t>date_time</w:t>
            </w:r>
            <w:proofErr w:type="spellEnd"/>
            <w:r>
              <w:rPr>
                <w:b/>
              </w:rPr>
              <w:t xml:space="preserve"> bilgisi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FF0000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548DD4" w:themeColor="text2" w:themeTint="99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B2A1C7" w:themeColor="accent4" w:themeTint="99"/>
              </w:rPr>
            </w:pPr>
          </w:p>
        </w:tc>
      </w:tr>
      <w:tr w:rsidR="00661659" w:rsidTr="008E2B9C">
        <w:trPr>
          <w:trHeight w:val="340"/>
        </w:trPr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661659" w:rsidRDefault="00D826D6" w:rsidP="008E2B9C">
            <w:proofErr w:type="spellStart"/>
            <w:proofErr w:type="gramStart"/>
            <w:r w:rsidRPr="00D826D6">
              <w:t>Client.</w:t>
            </w:r>
            <w:commentRangeStart w:id="51"/>
            <w:r w:rsidRPr="00D826D6">
              <w:t>Name</w:t>
            </w:r>
            <w:commentRangeEnd w:id="51"/>
            <w:proofErr w:type="spellEnd"/>
            <w:proofErr w:type="gramEnd"/>
            <w:r w:rsidR="00662335">
              <w:rPr>
                <w:rStyle w:val="AklamaBavurusu"/>
              </w:rPr>
              <w:commentReference w:id="51"/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COMPUTERNAME</w:t>
            </w:r>
          </w:p>
        </w:tc>
        <w:tc>
          <w:tcPr>
            <w:tcW w:w="7195" w:type="dxa"/>
          </w:tcPr>
          <w:p w:rsidR="00661659" w:rsidRPr="00E16139" w:rsidRDefault="00D826D6" w:rsidP="00662335">
            <w:pPr>
              <w:rPr>
                <w:color w:val="4F6228" w:themeColor="accent3" w:themeShade="80"/>
              </w:rPr>
            </w:pPr>
            <w:del w:id="52" w:author="Onur Sarıkaya" w:date="2012-12-25T13:06:00Z">
              <w:r w:rsidRPr="00D826D6" w:rsidDel="00662335">
                <w:rPr>
                  <w:color w:val="4F6228" w:themeColor="accent3" w:themeShade="80"/>
                </w:rPr>
                <w:delText>Client.</w:delText>
              </w:r>
            </w:del>
            <w:proofErr w:type="spellStart"/>
            <w:r w:rsidRPr="00D826D6">
              <w:rPr>
                <w:color w:val="4F6228" w:themeColor="accent3" w:themeShade="80"/>
              </w:rPr>
              <w:t>ComputerName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661659" w:rsidRPr="00E16139" w:rsidRDefault="00D826D6" w:rsidP="00662335">
            <w:pPr>
              <w:rPr>
                <w:color w:val="8064A2" w:themeColor="accent4"/>
              </w:rPr>
            </w:pPr>
            <w:del w:id="53" w:author="Onur Sarıkaya" w:date="2012-12-25T13:07:00Z">
              <w:r w:rsidRPr="00D826D6" w:rsidDel="00662335">
                <w:rPr>
                  <w:color w:val="8064A2" w:themeColor="accent4"/>
                </w:rPr>
                <w:delText>ThreatLog.</w:delText>
              </w:r>
            </w:del>
            <w:proofErr w:type="spellStart"/>
            <w:r w:rsidRPr="00D826D6">
              <w:rPr>
                <w:color w:val="8064A2" w:themeColor="accent4"/>
              </w:rPr>
              <w:t>Info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661659" w:rsidRDefault="00D826D6" w:rsidP="00662335">
            <w:del w:id="54" w:author="Onur Sarıkaya" w:date="2012-12-25T13:07:00Z">
              <w:r w:rsidRPr="00D826D6" w:rsidDel="00662335">
                <w:delText>Client.</w:delText>
              </w:r>
            </w:del>
            <w:proofErr w:type="spellStart"/>
            <w:r w:rsidRPr="00D826D6">
              <w:t>MacAddress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661659" w:rsidRPr="00E16139" w:rsidRDefault="00D826D6" w:rsidP="00662335">
            <w:pPr>
              <w:rPr>
                <w:color w:val="8064A2" w:themeColor="accent4"/>
              </w:rPr>
            </w:pPr>
            <w:del w:id="55" w:author="Onur Sarıkaya" w:date="2012-12-25T13:07:00Z">
              <w:r w:rsidRPr="00D826D6" w:rsidDel="00662335">
                <w:rPr>
                  <w:color w:val="8064A2" w:themeColor="accent4"/>
                </w:rPr>
                <w:delText>ThreatLog.</w:delText>
              </w:r>
            </w:del>
            <w:proofErr w:type="spellStart"/>
            <w:r w:rsidRPr="00D826D6">
              <w:rPr>
                <w:color w:val="8064A2" w:themeColor="accent4"/>
              </w:rPr>
              <w:t>DateReceived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661659" w:rsidRPr="00E360CE" w:rsidRDefault="00D826D6" w:rsidP="00662335">
            <w:del w:id="56" w:author="Onur Sarıkaya" w:date="2012-12-25T13:07:00Z">
              <w:r w:rsidRPr="00D826D6" w:rsidDel="00662335">
                <w:delText>ThreatLog.</w:delText>
              </w:r>
            </w:del>
            <w:proofErr w:type="spellStart"/>
            <w:r w:rsidRPr="00D826D6">
              <w:t>DateOccurred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661659" w:rsidRPr="00E16139" w:rsidRDefault="00D826D6" w:rsidP="00662335">
            <w:pPr>
              <w:rPr>
                <w:color w:val="548DD4" w:themeColor="text2" w:themeTint="99"/>
              </w:rPr>
            </w:pPr>
            <w:del w:id="57" w:author="Onur Sarıkaya" w:date="2012-12-25T13:07:00Z">
              <w:r w:rsidRPr="00D826D6" w:rsidDel="00662335">
                <w:rPr>
                  <w:color w:val="548DD4" w:themeColor="text2" w:themeTint="99"/>
                </w:rPr>
                <w:delText>ThreatLog.</w:delText>
              </w:r>
            </w:del>
            <w:proofErr w:type="spellStart"/>
            <w:r w:rsidRPr="00D826D6">
              <w:rPr>
                <w:color w:val="548DD4" w:themeColor="text2" w:themeTint="99"/>
              </w:rPr>
              <w:t>UserName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661659" w:rsidRDefault="00D826D6" w:rsidP="008E2B9C">
            <w:proofErr w:type="gramStart"/>
            <w:r w:rsidRPr="00D826D6">
              <w:t>FTScanner.Txt</w:t>
            </w:r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661659" w:rsidRDefault="00D826D6" w:rsidP="008E2B9C">
            <w:proofErr w:type="gramStart"/>
            <w:r w:rsidRPr="00D826D6">
              <w:t>FTHThreatObject.Txt</w:t>
            </w:r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661659" w:rsidRDefault="00D826D6" w:rsidP="008E2B9C">
            <w:proofErr w:type="spellStart"/>
            <w:proofErr w:type="gramStart"/>
            <w:r w:rsidRPr="00D826D6">
              <w:t>ThreatLog.Name</w:t>
            </w:r>
            <w:proofErr w:type="spellEnd"/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661659" w:rsidRDefault="00D826D6" w:rsidP="00662335">
            <w:del w:id="58" w:author="Onur Sarıkaya" w:date="2012-12-25T13:07:00Z">
              <w:r w:rsidRPr="00D826D6" w:rsidDel="00662335">
                <w:delText>ThreatLog.</w:delText>
              </w:r>
            </w:del>
            <w:proofErr w:type="spellStart"/>
            <w:r w:rsidRPr="00D826D6">
              <w:t>Virus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661659" w:rsidRDefault="00D826D6" w:rsidP="008E2B9C">
            <w:proofErr w:type="gramStart"/>
            <w:r w:rsidRPr="00D826D6">
              <w:t>FTHActionTaken.Txt</w:t>
            </w:r>
            <w:proofErr w:type="gram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FFC000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C0504D" w:themeColor="accent2"/>
              </w:rPr>
            </w:pPr>
          </w:p>
        </w:tc>
      </w:tr>
      <w:tr w:rsidR="00661659" w:rsidTr="008E2B9C">
        <w:trPr>
          <w:trHeight w:val="70"/>
        </w:trPr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661659" w:rsidRPr="00E360CE" w:rsidRDefault="00D826D6" w:rsidP="00662335">
            <w:del w:id="59" w:author="Onur Sarıkaya" w:date="2012-12-25T13:08:00Z">
              <w:r w:rsidRPr="00D826D6" w:rsidDel="00662335">
                <w:delText>ThreatLog.</w:delText>
              </w:r>
            </w:del>
            <w:r w:rsidRPr="00D826D6">
              <w:t>ID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661659" w:rsidRPr="00E16139" w:rsidRDefault="00661659" w:rsidP="008E2B9C">
            <w:pPr>
              <w:rPr>
                <w:color w:val="548DD4" w:themeColor="text2" w:themeTint="99"/>
              </w:rPr>
            </w:pP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661659" w:rsidRDefault="00D826D6" w:rsidP="00662335">
            <w:del w:id="60" w:author="Onur Sarıkaya" w:date="2012-12-25T13:08:00Z">
              <w:r w:rsidRPr="00D826D6" w:rsidDel="00662335">
                <w:delText>ThreatLog.</w:delText>
              </w:r>
            </w:del>
            <w:proofErr w:type="spellStart"/>
            <w:r w:rsidRPr="00D826D6">
              <w:t>FTScannerID</w:t>
            </w:r>
            <w:proofErr w:type="spellEnd"/>
            <w:r w:rsidRPr="00D826D6">
              <w:t>,</w:t>
            </w:r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661659" w:rsidRDefault="00D826D6" w:rsidP="00662335">
            <w:del w:id="61" w:author="Onur Sarıkaya" w:date="2012-12-25T13:08:00Z">
              <w:r w:rsidRPr="00D826D6" w:rsidDel="00662335">
                <w:delText>ThreatLog.</w:delText>
              </w:r>
            </w:del>
            <w:proofErr w:type="spellStart"/>
            <w:r w:rsidRPr="00D826D6">
              <w:t>LogLevel</w:t>
            </w:r>
            <w:proofErr w:type="spellEnd"/>
          </w:p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661659" w:rsidRDefault="00661659" w:rsidP="008E2B9C"/>
        </w:tc>
      </w:tr>
      <w:tr w:rsidR="00661659" w:rsidTr="008E2B9C">
        <w:tc>
          <w:tcPr>
            <w:tcW w:w="2093" w:type="dxa"/>
          </w:tcPr>
          <w:p w:rsidR="00661659" w:rsidRPr="00022752" w:rsidRDefault="00661659" w:rsidP="008E2B9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661659" w:rsidRDefault="00D826D6" w:rsidP="00662335">
            <w:del w:id="62" w:author="Onur Sarıkaya" w:date="2012-12-25T13:08:00Z">
              <w:r w:rsidRPr="00D826D6" w:rsidDel="00662335">
                <w:delText>Client.</w:delText>
              </w:r>
            </w:del>
            <w:proofErr w:type="spellStart"/>
            <w:r w:rsidRPr="00D826D6">
              <w:t>PrimaryServer</w:t>
            </w:r>
            <w:proofErr w:type="spellEnd"/>
          </w:p>
        </w:tc>
      </w:tr>
    </w:tbl>
    <w:p w:rsidR="00661659" w:rsidRDefault="00661659" w:rsidP="00974831"/>
    <w:p w:rsidR="00860C89" w:rsidRDefault="00860C89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nur Sarıkaya" w:date="2012-12-25T11:45:00Z" w:initials="OS">
    <w:p w:rsidR="00E46844" w:rsidRDefault="00E46844">
      <w:pPr>
        <w:pStyle w:val="AklamaMetni"/>
      </w:pPr>
      <w:r>
        <w:rPr>
          <w:rStyle w:val="AklamaBavurusu"/>
        </w:rPr>
        <w:annotationRef/>
      </w:r>
      <w:r>
        <w:t>Bu alana “</w:t>
      </w:r>
      <w:proofErr w:type="gramStart"/>
      <w:r>
        <w:t>era.mdb</w:t>
      </w:r>
      <w:proofErr w:type="gramEnd"/>
      <w:r>
        <w:t>” yazılması yeterlidir.</w:t>
      </w:r>
    </w:p>
  </w:comment>
  <w:comment w:id="3" w:author="Onur Sarıkaya" w:date="2012-12-25T11:46:00Z" w:initials="OS">
    <w:p w:rsidR="00E46844" w:rsidRDefault="00E46844">
      <w:pPr>
        <w:pStyle w:val="AklamaMetni"/>
      </w:pPr>
      <w:r>
        <w:rPr>
          <w:rStyle w:val="AklamaBavurusu"/>
        </w:rPr>
        <w:annotationRef/>
      </w:r>
      <w:r>
        <w:t>Recorder tipi seçilirken Database işaretlendikten sonra yandaki kutucuğa Microsoft Access yazılmalıdır.</w:t>
      </w:r>
    </w:p>
  </w:comment>
  <w:comment w:id="6" w:author="Onur Sarıkaya" w:date="2012-12-25T12:54:00Z" w:initials="OS">
    <w:p w:rsidR="00E46844" w:rsidRDefault="00E46844">
      <w:pPr>
        <w:pStyle w:val="AklamaMetni"/>
      </w:pPr>
      <w:r>
        <w:rPr>
          <w:rStyle w:val="AklamaBavurusu"/>
        </w:rPr>
        <w:annotationRef/>
      </w:r>
      <w:r w:rsidR="00C763F3">
        <w:rPr>
          <w:rStyle w:val="AklamaBavurusu"/>
        </w:rPr>
        <w:t>Bu alan “Name” olmalı</w:t>
      </w:r>
    </w:p>
  </w:comment>
  <w:comment w:id="17" w:author="Onur Sarıkaya" w:date="2012-12-25T13:25:00Z" w:initials="OS">
    <w:p w:rsidR="00C763F3" w:rsidRDefault="00C763F3">
      <w:pPr>
        <w:pStyle w:val="AklamaMetni"/>
      </w:pPr>
      <w:r>
        <w:rPr>
          <w:rStyle w:val="AklamaBavurusu"/>
        </w:rPr>
        <w:annotationRef/>
      </w:r>
      <w:proofErr w:type="spellStart"/>
      <w:r>
        <w:t>Txt</w:t>
      </w:r>
      <w:proofErr w:type="spellEnd"/>
      <w:r>
        <w:t xml:space="preserve"> kolonu </w:t>
      </w:r>
      <w:proofErr w:type="spellStart"/>
      <w:r>
        <w:t>string</w:t>
      </w:r>
      <w:proofErr w:type="spellEnd"/>
      <w:r>
        <w:t xml:space="preserve"> bir ifade içermekte. BU haliyle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int</w:t>
      </w:r>
      <w:proofErr w:type="spellEnd"/>
      <w:r>
        <w:t xml:space="preserve"> alana </w:t>
      </w:r>
      <w:proofErr w:type="spellStart"/>
      <w:r>
        <w:t>cast</w:t>
      </w:r>
      <w:proofErr w:type="spellEnd"/>
      <w:r>
        <w:t xml:space="preserve"> edilmek istenmiş hem tip uyuşmazlığı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duplica</w:t>
      </w:r>
      <w:r w:rsidR="0021718D">
        <w:t>te</w:t>
      </w:r>
      <w:proofErr w:type="spellEnd"/>
      <w:r w:rsidR="0021718D">
        <w:t xml:space="preserve"> </w:t>
      </w:r>
      <w:proofErr w:type="spellStart"/>
      <w:r w:rsidR="0021718D">
        <w:t>parsing</w:t>
      </w:r>
      <w:proofErr w:type="spellEnd"/>
      <w:r w:rsidR="0021718D">
        <w:t xml:space="preserve"> yapılmış durumda. </w:t>
      </w:r>
      <w:r w:rsidR="0021718D">
        <w:t>B</w:t>
      </w:r>
      <w:bookmarkStart w:id="18" w:name="_GoBack"/>
      <w:bookmarkEnd w:id="18"/>
      <w:r>
        <w:t xml:space="preserve">u sebeple iptal edilmiştir. </w:t>
      </w:r>
    </w:p>
  </w:comment>
  <w:comment w:id="21" w:author="Onur Sarıkaya" w:date="2012-12-25T12:59:00Z" w:initials="OS">
    <w:p w:rsidR="00C763F3" w:rsidRDefault="00C763F3">
      <w:pPr>
        <w:pStyle w:val="AklamaMetni"/>
      </w:pPr>
      <w:r>
        <w:rPr>
          <w:rStyle w:val="AklamaBavurusu"/>
        </w:rPr>
        <w:annotationRef/>
      </w:r>
      <w:proofErr w:type="spellStart"/>
      <w:r>
        <w:t>EventText</w:t>
      </w:r>
      <w:proofErr w:type="spellEnd"/>
      <w:r>
        <w:t xml:space="preserve"> kolonu yine aynı şekilde </w:t>
      </w:r>
      <w:proofErr w:type="spellStart"/>
      <w:r>
        <w:t>string</w:t>
      </w:r>
      <w:proofErr w:type="spellEnd"/>
      <w:r>
        <w:t xml:space="preserve"> bir ifade içermektedir. Burada da tip uyuşmazlığı mevcuttur Bu sebeple bu alan CustomStr8 alanına </w:t>
      </w:r>
      <w:proofErr w:type="spellStart"/>
      <w:r>
        <w:t>parse</w:t>
      </w:r>
      <w:proofErr w:type="spellEnd"/>
      <w:r>
        <w:t xml:space="preserve"> edilmiştir.</w:t>
      </w:r>
    </w:p>
  </w:comment>
  <w:comment w:id="23" w:author="Onur Sarıkaya" w:date="2012-12-25T13:00:00Z" w:initials="OS">
    <w:p w:rsidR="00C763F3" w:rsidRDefault="00C763F3">
      <w:pPr>
        <w:pStyle w:val="AklamaMetni"/>
      </w:pPr>
      <w:r>
        <w:rPr>
          <w:rStyle w:val="AklamaBavurusu"/>
        </w:rPr>
        <w:annotationRef/>
      </w:r>
      <w:proofErr w:type="spellStart"/>
      <w:r>
        <w:t>LogLevel</w:t>
      </w:r>
      <w:proofErr w:type="spellEnd"/>
      <w:r>
        <w:t xml:space="preserve"> kolonu </w:t>
      </w:r>
      <w:proofErr w:type="spellStart"/>
      <w:r>
        <w:t>int</w:t>
      </w:r>
      <w:proofErr w:type="spellEnd"/>
      <w:r>
        <w:t xml:space="preserve"> bir ifade içermekte ancak CustomInt7 alanına </w:t>
      </w:r>
      <w:proofErr w:type="spellStart"/>
      <w:r>
        <w:t>parse</w:t>
      </w:r>
      <w:proofErr w:type="spellEnd"/>
      <w:r>
        <w:t xml:space="preserve"> edilememiştir. Bu sebeple CustomStr9 alanına </w:t>
      </w:r>
      <w:proofErr w:type="spellStart"/>
      <w:r>
        <w:t>Parse</w:t>
      </w:r>
      <w:proofErr w:type="spellEnd"/>
      <w:r>
        <w:t xml:space="preserve"> edilmiştir.</w:t>
      </w:r>
    </w:p>
  </w:comment>
  <w:comment w:id="51" w:author="Onur Sarıkaya" w:date="2012-12-25T13:07:00Z" w:initials="OS">
    <w:p w:rsidR="00662335" w:rsidRDefault="00662335">
      <w:pPr>
        <w:pStyle w:val="AklamaMetni"/>
      </w:pPr>
      <w:r>
        <w:rPr>
          <w:rStyle w:val="AklamaBavurusu"/>
        </w:rPr>
        <w:annotationRef/>
      </w:r>
      <w:proofErr w:type="spellStart"/>
      <w:r>
        <w:t>Threat</w:t>
      </w:r>
      <w:proofErr w:type="spellEnd"/>
      <w:r>
        <w:t xml:space="preserve"> sorgusu için iki adet Name kolonu olduğu için </w:t>
      </w:r>
      <w:proofErr w:type="spellStart"/>
      <w:proofErr w:type="gramStart"/>
      <w:r>
        <w:t>Client.Name</w:t>
      </w:r>
      <w:proofErr w:type="spellEnd"/>
      <w:proofErr w:type="gramEnd"/>
      <w:r>
        <w:t xml:space="preserve"> şeklinde kalmıştır.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844" w:rsidRDefault="00E46844" w:rsidP="00974831">
      <w:r>
        <w:separator/>
      </w:r>
    </w:p>
  </w:endnote>
  <w:endnote w:type="continuationSeparator" w:id="0">
    <w:p w:rsidR="00E46844" w:rsidRDefault="00E46844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E46844" w:rsidRDefault="00E4684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18D">
          <w:rPr>
            <w:noProof/>
          </w:rPr>
          <w:t>7</w:t>
        </w:r>
        <w:r>
          <w:fldChar w:fldCharType="end"/>
        </w:r>
      </w:p>
    </w:sdtContent>
  </w:sdt>
  <w:p w:rsidR="00E46844" w:rsidRDefault="00E4684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E46844" w:rsidRDefault="00E4684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46844" w:rsidRDefault="00E468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844" w:rsidRDefault="00E46844" w:rsidP="00974831">
      <w:r>
        <w:separator/>
      </w:r>
    </w:p>
  </w:footnote>
  <w:footnote w:type="continuationSeparator" w:id="0">
    <w:p w:rsidR="00E46844" w:rsidRDefault="00E46844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44" w:rsidRDefault="00E46844" w:rsidP="00775BB9">
    <w:pPr>
      <w:rPr>
        <w:sz w:val="24"/>
      </w:rPr>
    </w:pPr>
  </w:p>
  <w:p w:rsidR="00E46844" w:rsidRDefault="00E46844" w:rsidP="00775BB9">
    <w:pPr>
      <w:pBdr>
        <w:top w:val="single" w:sz="6" w:space="1" w:color="auto"/>
      </w:pBdr>
      <w:rPr>
        <w:sz w:val="24"/>
      </w:rPr>
    </w:pPr>
  </w:p>
  <w:p w:rsidR="00E46844" w:rsidRPr="006D270F" w:rsidRDefault="00E46844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E46844" w:rsidRDefault="00E46844" w:rsidP="00775BB9">
    <w:pPr>
      <w:pBdr>
        <w:bottom w:val="single" w:sz="6" w:space="1" w:color="auto"/>
      </w:pBdr>
      <w:jc w:val="right"/>
      <w:rPr>
        <w:sz w:val="24"/>
      </w:rPr>
    </w:pPr>
  </w:p>
  <w:p w:rsidR="00E46844" w:rsidRDefault="00E46844" w:rsidP="00775BB9">
    <w:pPr>
      <w:pStyle w:val="stbilgi"/>
    </w:pPr>
  </w:p>
  <w:p w:rsidR="00E46844" w:rsidRDefault="00E4684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2F87"/>
    <w:rsid w:val="00043852"/>
    <w:rsid w:val="00051A4A"/>
    <w:rsid w:val="00055B43"/>
    <w:rsid w:val="000702CB"/>
    <w:rsid w:val="00073992"/>
    <w:rsid w:val="00087D7E"/>
    <w:rsid w:val="000A1767"/>
    <w:rsid w:val="000B35A8"/>
    <w:rsid w:val="000F2B2D"/>
    <w:rsid w:val="00116654"/>
    <w:rsid w:val="00127E27"/>
    <w:rsid w:val="00131AE4"/>
    <w:rsid w:val="00177F0A"/>
    <w:rsid w:val="001B5F14"/>
    <w:rsid w:val="001D5F7B"/>
    <w:rsid w:val="001F71AC"/>
    <w:rsid w:val="0021718D"/>
    <w:rsid w:val="0022035D"/>
    <w:rsid w:val="0023078F"/>
    <w:rsid w:val="00243FB5"/>
    <w:rsid w:val="00250FB6"/>
    <w:rsid w:val="00253494"/>
    <w:rsid w:val="002726E4"/>
    <w:rsid w:val="00282466"/>
    <w:rsid w:val="002A6324"/>
    <w:rsid w:val="002B3E49"/>
    <w:rsid w:val="002D0A16"/>
    <w:rsid w:val="002D33B9"/>
    <w:rsid w:val="002F2C9C"/>
    <w:rsid w:val="00330315"/>
    <w:rsid w:val="00352F16"/>
    <w:rsid w:val="003A1EC8"/>
    <w:rsid w:val="003C7575"/>
    <w:rsid w:val="003D6683"/>
    <w:rsid w:val="00411AB5"/>
    <w:rsid w:val="004227FE"/>
    <w:rsid w:val="0042441F"/>
    <w:rsid w:val="004467EC"/>
    <w:rsid w:val="00456992"/>
    <w:rsid w:val="00470BFE"/>
    <w:rsid w:val="004D3C7C"/>
    <w:rsid w:val="004F38A4"/>
    <w:rsid w:val="005706BF"/>
    <w:rsid w:val="005D1F58"/>
    <w:rsid w:val="005D3E98"/>
    <w:rsid w:val="005D6C63"/>
    <w:rsid w:val="005D78B2"/>
    <w:rsid w:val="00620771"/>
    <w:rsid w:val="00661659"/>
    <w:rsid w:val="00662335"/>
    <w:rsid w:val="006756BE"/>
    <w:rsid w:val="00694EB8"/>
    <w:rsid w:val="00695126"/>
    <w:rsid w:val="006A10F0"/>
    <w:rsid w:val="006D2A97"/>
    <w:rsid w:val="00703071"/>
    <w:rsid w:val="00750625"/>
    <w:rsid w:val="00765868"/>
    <w:rsid w:val="00775BB9"/>
    <w:rsid w:val="00794536"/>
    <w:rsid w:val="007C327B"/>
    <w:rsid w:val="007E47D8"/>
    <w:rsid w:val="007E584F"/>
    <w:rsid w:val="007E6858"/>
    <w:rsid w:val="00860C89"/>
    <w:rsid w:val="00876D76"/>
    <w:rsid w:val="00884861"/>
    <w:rsid w:val="008920D5"/>
    <w:rsid w:val="00897E06"/>
    <w:rsid w:val="008E2B9C"/>
    <w:rsid w:val="00907584"/>
    <w:rsid w:val="00916A8C"/>
    <w:rsid w:val="0092086D"/>
    <w:rsid w:val="0092141C"/>
    <w:rsid w:val="00930AFF"/>
    <w:rsid w:val="00940976"/>
    <w:rsid w:val="00953D4D"/>
    <w:rsid w:val="00963F1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33DEF"/>
    <w:rsid w:val="00B45B37"/>
    <w:rsid w:val="00B975C1"/>
    <w:rsid w:val="00BA5940"/>
    <w:rsid w:val="00BC4298"/>
    <w:rsid w:val="00BE60C3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763F3"/>
    <w:rsid w:val="00C94D61"/>
    <w:rsid w:val="00CB23D4"/>
    <w:rsid w:val="00CB4F46"/>
    <w:rsid w:val="00CF6257"/>
    <w:rsid w:val="00CF6886"/>
    <w:rsid w:val="00D539DD"/>
    <w:rsid w:val="00D62F2E"/>
    <w:rsid w:val="00D77D8B"/>
    <w:rsid w:val="00D826D6"/>
    <w:rsid w:val="00D93A38"/>
    <w:rsid w:val="00DB1314"/>
    <w:rsid w:val="00DC4CAC"/>
    <w:rsid w:val="00DD1047"/>
    <w:rsid w:val="00E16139"/>
    <w:rsid w:val="00E220BF"/>
    <w:rsid w:val="00E2602B"/>
    <w:rsid w:val="00E360CE"/>
    <w:rsid w:val="00E41BB0"/>
    <w:rsid w:val="00E46844"/>
    <w:rsid w:val="00E53A99"/>
    <w:rsid w:val="00E77A98"/>
    <w:rsid w:val="00E86ED9"/>
    <w:rsid w:val="00E92275"/>
    <w:rsid w:val="00EA23EF"/>
    <w:rsid w:val="00F00D01"/>
    <w:rsid w:val="00F33E43"/>
    <w:rsid w:val="00F53922"/>
    <w:rsid w:val="00F64D4E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AralkYok">
    <w:name w:val="No Spacing"/>
    <w:uiPriority w:val="1"/>
    <w:qFormat/>
    <w:rsid w:val="004227FE"/>
    <w:pPr>
      <w:spacing w:after="0" w:line="240" w:lineRule="auto"/>
    </w:pPr>
    <w:rPr>
      <w:rFonts w:ascii="Calibri" w:hAnsi="Calibri" w:cs="Times New Roman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E4684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46844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46844"/>
    <w:rPr>
      <w:rFonts w:ascii="Calibri" w:hAnsi="Calibri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4684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46844"/>
    <w:rPr>
      <w:rFonts w:ascii="Calibri" w:hAnsi="Calibri" w:cs="Times New Roman"/>
      <w:b/>
      <w:bCs/>
      <w:sz w:val="20"/>
      <w:szCs w:val="20"/>
      <w:lang w:eastAsia="tr-TR"/>
    </w:rPr>
  </w:style>
  <w:style w:type="paragraph" w:styleId="Dzeltme">
    <w:name w:val="Revision"/>
    <w:hidden/>
    <w:uiPriority w:val="99"/>
    <w:semiHidden/>
    <w:rsid w:val="00C763F3"/>
    <w:pPr>
      <w:spacing w:after="0" w:line="240" w:lineRule="auto"/>
    </w:pPr>
    <w:rPr>
      <w:rFonts w:ascii="Calibri" w:hAnsi="Calibri" w:cs="Times New Roman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control" Target="activeX/activeX9.xml"/><Relationship Id="rId39" Type="http://schemas.openxmlformats.org/officeDocument/2006/relationships/image" Target="media/image15.wmf"/><Relationship Id="rId21" Type="http://schemas.openxmlformats.org/officeDocument/2006/relationships/control" Target="activeX/activeX6.xml"/><Relationship Id="rId34" Type="http://schemas.openxmlformats.org/officeDocument/2006/relationships/control" Target="activeX/activeX13.xml"/><Relationship Id="rId42" Type="http://schemas.openxmlformats.org/officeDocument/2006/relationships/image" Target="media/image16.wmf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control" Target="activeX/activeX16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image" Target="media/image11.w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control" Target="activeX/activeX18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mments" Target="comments.xml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0BBE-BF36-4F30-8717-D1BE323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59</cp:revision>
  <dcterms:created xsi:type="dcterms:W3CDTF">2009-07-07T21:22:00Z</dcterms:created>
  <dcterms:modified xsi:type="dcterms:W3CDTF">2012-12-25T11:43:00Z</dcterms:modified>
</cp:coreProperties>
</file>