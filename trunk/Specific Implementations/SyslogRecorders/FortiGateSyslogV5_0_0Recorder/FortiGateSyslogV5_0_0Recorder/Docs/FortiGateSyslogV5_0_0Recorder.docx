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9A7930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775BB9"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92" w:rsidRDefault="001D3E7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9A7930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9A7930">
              <w:rPr>
                <w:noProof/>
                <w:webHidden/>
              </w:rPr>
            </w:r>
            <w:r w:rsidR="009A7930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9A7930">
              <w:rPr>
                <w:noProof/>
                <w:webHidden/>
              </w:rPr>
              <w:fldChar w:fldCharType="end"/>
            </w:r>
          </w:hyperlink>
        </w:p>
        <w:p w:rsidR="00456992" w:rsidRDefault="001D3E7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9A7930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9A7930">
              <w:rPr>
                <w:noProof/>
                <w:webHidden/>
              </w:rPr>
            </w:r>
            <w:r w:rsidR="009A7930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9A7930">
              <w:rPr>
                <w:noProof/>
                <w:webHidden/>
              </w:rPr>
              <w:fldChar w:fldCharType="end"/>
            </w:r>
          </w:hyperlink>
        </w:p>
        <w:p w:rsidR="00456992" w:rsidRDefault="001D3E72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9A7930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9A7930">
              <w:rPr>
                <w:noProof/>
                <w:webHidden/>
              </w:rPr>
            </w:r>
            <w:r w:rsidR="009A7930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9A7930">
              <w:rPr>
                <w:noProof/>
                <w:webHidden/>
              </w:rPr>
              <w:fldChar w:fldCharType="end"/>
            </w:r>
          </w:hyperlink>
        </w:p>
        <w:p w:rsidR="00775BB9" w:rsidRDefault="009A7930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D84972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C42A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18.03</w:t>
            </w:r>
            <w:r w:rsidR="00C416BC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C42A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C42A9" w:rsidP="00C416BC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C42A9">
              <w:rPr>
                <w:rFonts w:asciiTheme="minorHAnsi" w:hAnsiTheme="minorHAnsi" w:cstheme="minorBidi"/>
                <w:color w:val="1F497D" w:themeColor="dark2"/>
              </w:rPr>
              <w:t>FortiGateSyslogV5_0_0Recorder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E428F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D84972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D84972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BE428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01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0B6E7F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FORTIGATE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7C42A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5</w:t>
            </w:r>
            <w:r w:rsidR="00BE428F">
              <w:rPr>
                <w:rFonts w:asciiTheme="minorHAnsi" w:hAnsiTheme="minorHAnsi" w:cstheme="minorBidi"/>
                <w:color w:val="1F497D" w:themeColor="dark2"/>
              </w:rPr>
              <w:t>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9A7930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0" w:dyaOrig="0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>
              <w:rPr>
                <w:color w:val="1F497D" w:themeColor="dark2"/>
              </w:rPr>
              <w:object w:dxaOrig="0" w:dyaOrig="0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>
              <w:rPr>
                <w:color w:val="1F497D" w:themeColor="dark2"/>
              </w:rPr>
              <w:object w:dxaOrig="0" w:dyaOrig="0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9A7930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0" w:dyaOrig="0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0" w:dyaOrig="0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>
              <w:rPr>
                <w:color w:val="1F497D" w:themeColor="dark2"/>
              </w:rPr>
              <w:object w:dxaOrig="0" w:dyaOrig="0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>
              <w:rPr>
                <w:color w:val="1F497D" w:themeColor="dark2"/>
              </w:rPr>
              <w:object w:dxaOrig="0" w:dyaOrig="0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9A7930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0" w:dyaOrig="0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0" w:dyaOrig="0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>
              <w:rPr>
                <w:color w:val="1F497D" w:themeColor="dark2"/>
              </w:rPr>
              <w:object w:dxaOrig="0" w:dyaOrig="0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>
              <w:rPr>
                <w:color w:val="1F497D" w:themeColor="dark2"/>
              </w:rPr>
              <w:object w:dxaOrig="0" w:dyaOrig="0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7C42A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7C42A9">
              <w:rPr>
                <w:rFonts w:asciiTheme="minorHAnsi" w:hAnsiTheme="minorHAnsi" w:cstheme="minorBidi"/>
                <w:color w:val="1F497D" w:themeColor="dark2"/>
              </w:rPr>
              <w:t>FortiGateSyslogV5_0_0Recorder</w:t>
            </w:r>
            <w:r w:rsidR="00BE428F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464C39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Deniz Aksoy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7C42A9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18.03</w:t>
            </w:r>
            <w:r w:rsidR="00F60D5D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F60D5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ALTINDAĞ BELEDİYESİ</w:t>
            </w:r>
            <w:r w:rsidR="007C42A9">
              <w:rPr>
                <w:rFonts w:asciiTheme="minorHAnsi" w:hAnsiTheme="minorHAnsi" w:cstheme="minorBidi"/>
                <w:color w:val="1F497D" w:themeColor="dark2"/>
              </w:rPr>
              <w:t xml:space="preserve"> - ASKI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9A7930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0" w:dyaOrig="0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0" w:dyaOrig="0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>
              <w:rPr>
                <w:color w:val="1F497D" w:themeColor="dark2"/>
              </w:rPr>
              <w:object w:dxaOrig="0" w:dyaOrig="0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>
              <w:rPr>
                <w:color w:val="1F497D" w:themeColor="dark2"/>
              </w:rPr>
              <w:object w:dxaOrig="0" w:dyaOrig="0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7C42A9" w:rsidP="00E9400D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SYSLOG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4C3257" w:rsidRDefault="004C3257" w:rsidP="00775BB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C3257" w:rsidRDefault="004C3257" w:rsidP="00775BB9"/>
    <w:p w:rsidR="00775BB9" w:rsidRPr="00775BB9" w:rsidRDefault="004C3257" w:rsidP="00775BB9">
      <w:r>
        <w:br/>
      </w:r>
      <w:r>
        <w:br/>
      </w:r>
    </w:p>
    <w:p w:rsidR="00907584" w:rsidRDefault="00907584" w:rsidP="00907584">
      <w:pPr>
        <w:pStyle w:val="Balk1"/>
        <w:jc w:val="center"/>
      </w:pPr>
      <w:bookmarkStart w:id="2" w:name="_Toc329872437"/>
      <w:r>
        <w:lastRenderedPageBreak/>
        <w:t>PARSING</w:t>
      </w:r>
      <w:bookmarkEnd w:id="2"/>
      <w:r w:rsidR="00ED5E3F">
        <w:t xml:space="preserve"> TRAFFIC</w:t>
      </w:r>
    </w:p>
    <w:p w:rsidR="00907584" w:rsidRDefault="00907584" w:rsidP="00907584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907584" w:rsidTr="00F1167D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time=08:06:47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srcip=10.0.11.74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srcport=49275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sessionid=18734090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user="SGOKYOKUS"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group="fsso.bim"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transport=49275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applist="client.yonetici"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duration=102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sentbyte=953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rcvdbyte=744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utmaction=passthrough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utmsubtype=urlfilter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hostname="crl.microsoft.com"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time=08:55:28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srcip=10.0.12.112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srcport=51109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dstip=80.239.148.94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sessionid=18945782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user="MATALAY"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group="fsso.cevre"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transport=51109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duration=97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sentbyte=1896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rcvdbyte=23650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utmaction=passthrough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utmsubtype=ftgd-quota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hostname="sphotos-a.ak.fbcdn.net"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time=08:55:20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srcip=10.0.12.98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srcport=50362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dstip=80.239.216.146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sessionid=18949859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user="FBALANTEKIN"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transport=50362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duration=30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sentbyte=268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rcvdbyte=546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time=08:54:16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srcport=50420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sessionid=18938504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user="IUCAR"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transport=50420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duration=126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sentbyte=721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rcvdbyte=557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utmaction=passthrough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utmsubtype=ftgd-quota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hostname="external.ak.fbcdn.net"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time=08:04:56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srcport=50844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dstport=8008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sessionid=18729798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transport=50844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service=8008/tcp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rcvdbyte=24021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rcvdpkt=18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time=08:04:56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srcport=50845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dstport=8008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sessionid=18729799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transport=50845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service=8008/tcp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ab/>
              <w:t>rcvdbyte=18057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rcvdpkt=14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time=08:04:56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srcport=50846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dstport=8008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sessionid=18729800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transport=50846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service=8008/tcp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rcvdbyte=19695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rcvdpkt=16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time=08:07:34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srcport=51122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dstport=443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sessionid=18737556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user="KUNALDI"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transport=51122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service=HTTPS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duration=97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sentbyte=132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rcvdbyte=132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7C42A9" w:rsidRPr="007C42A9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time=08:06:47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srcport=2047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sessionid=18739760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user="NUNVER"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transport=62463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sentbyte=934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rcvdbyte=4321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utmaction=blocked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utmsubtype=ftgd-cat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hostname="static.ak.facebook.com"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  <w:p w:rsidR="00B975C1" w:rsidRPr="00E9400D" w:rsidRDefault="007C42A9" w:rsidP="007C42A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local7.notice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date=2013-03-12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time=08:06:48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devname=Altindag_Fortigate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devid=FG600C3912800067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logid=0000000013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type=traffic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subtype=forward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level=notice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vd=root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srcip=10.0.10.20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srcport=2049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srcintf="port19"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dstip=80.239.149.35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dstport=80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dstintf="port22"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sessionid=18739767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status=close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user="NUNVER"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group="fsso.emlak"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policyid=76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dstcountry="Europe"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srccountry="Reserved"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trandisp=snat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transip=212.174.166.144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transport=62465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service=HTTP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proto=6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applist="block-p2p-proxy-botnet"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duration=11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sentbyte=1022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rcvdbyte=4321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sentpkt=8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rcvdpkt=6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identidx=7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utmaction=blocked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utmevent=webfilter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utmsubtype=ftgd-cat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hostname="static.ak.facebook.com"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catdesc="Social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  <w:t>Networking"</w:t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  <w:r w:rsidRPr="007C42A9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ab/>
            </w:r>
          </w:p>
        </w:tc>
      </w:tr>
      <w:tr w:rsidR="00B975C1" w:rsidTr="00F1167D">
        <w:tc>
          <w:tcPr>
            <w:tcW w:w="2694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B975C1" w:rsidRDefault="007C42A9" w:rsidP="00907584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DATE_TIME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B975C1" w:rsidRDefault="007C42A9" w:rsidP="00907584">
            <w:r>
              <w:t>L</w:t>
            </w:r>
            <w:r w:rsidR="00913FE6">
              <w:t>evel</w:t>
            </w:r>
          </w:p>
        </w:tc>
      </w:tr>
      <w:tr w:rsidR="004C3257" w:rsidTr="00F1167D">
        <w:tc>
          <w:tcPr>
            <w:tcW w:w="2694" w:type="dxa"/>
          </w:tcPr>
          <w:p w:rsidR="004C3257" w:rsidRDefault="004C3257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4C3257" w:rsidRDefault="004C3257" w:rsidP="00907584"/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B975C1" w:rsidRPr="00E16139" w:rsidRDefault="00867E16" w:rsidP="00907584">
            <w:pPr>
              <w:rPr>
                <w:color w:val="FF0000"/>
              </w:rPr>
            </w:pPr>
            <w:r>
              <w:rPr>
                <w:color w:val="FF0000"/>
              </w:rPr>
              <w:t>TRAFFIC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B975C1" w:rsidRPr="00E16139" w:rsidRDefault="00913FE6" w:rsidP="00907584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Subtype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B975C1" w:rsidRPr="00E16139" w:rsidRDefault="00867E16" w:rsidP="00907584">
            <w:pPr>
              <w:rPr>
                <w:color w:val="B2A1C7" w:themeColor="accent4" w:themeTint="99"/>
              </w:rPr>
            </w:pPr>
            <w:del w:id="3" w:author="Onur Sarıkaya" w:date="2013-03-19T15:47:00Z">
              <w:r w:rsidDel="000570DB">
                <w:rPr>
                  <w:color w:val="B2A1C7" w:themeColor="accent4" w:themeTint="99"/>
                </w:rPr>
                <w:delText>User</w:delText>
              </w:r>
            </w:del>
            <w:ins w:id="4" w:author="Onur Sarıkaya" w:date="2013-03-19T15:47:00Z">
              <w:r w:rsidR="000570DB">
                <w:rPr>
                  <w:color w:val="B2A1C7" w:themeColor="accent4" w:themeTint="99"/>
                </w:rPr>
                <w:t xml:space="preserve"> </w:t>
              </w:r>
              <w:proofErr w:type="spellStart"/>
              <w:proofErr w:type="gramStart"/>
              <w:r w:rsidR="000570DB">
                <w:rPr>
                  <w:color w:val="B2A1C7" w:themeColor="accent4" w:themeTint="99"/>
                </w:rPr>
                <w:t>user,</w:t>
              </w:r>
              <w:commentRangeStart w:id="5"/>
              <w:r w:rsidR="000570DB">
                <w:rPr>
                  <w:color w:val="B2A1C7" w:themeColor="accent4" w:themeTint="99"/>
                </w:rPr>
                <w:t>group</w:t>
              </w:r>
            </w:ins>
            <w:commentRangeEnd w:id="5"/>
            <w:proofErr w:type="spellEnd"/>
            <w:proofErr w:type="gramEnd"/>
            <w:ins w:id="6" w:author="Onur Sarıkaya" w:date="2013-03-19T15:50:00Z">
              <w:r w:rsidR="000570DB">
                <w:rPr>
                  <w:rStyle w:val="AklamaBavurusu"/>
                </w:rPr>
                <w:commentReference w:id="5"/>
              </w:r>
            </w:ins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B975C1" w:rsidRDefault="00B975C1" w:rsidP="00907584"/>
        </w:tc>
      </w:tr>
      <w:tr w:rsidR="009A2560" w:rsidTr="00F1167D">
        <w:tc>
          <w:tcPr>
            <w:tcW w:w="2694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9A2560" w:rsidRDefault="00867E16" w:rsidP="00907584">
            <w:r>
              <w:t>devname</w:t>
            </w:r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B975C1" w:rsidRPr="00E16139" w:rsidRDefault="00867E16" w:rsidP="00907584">
            <w:pPr>
              <w:rPr>
                <w:color w:val="4F6228" w:themeColor="accent3" w:themeShade="80"/>
              </w:rPr>
            </w:pPr>
            <w:del w:id="7" w:author="Onur Sarıkaya" w:date="2013-03-19T15:47:00Z">
              <w:r w:rsidDel="000570DB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  <w:lang w:eastAsia="en-US"/>
                </w:rPr>
                <w:delText>Group</w:delText>
              </w:r>
            </w:del>
            <w:ins w:id="8" w:author="Onur Sarıkaya" w:date="2013-03-19T15:47:00Z">
              <w:r w:rsidR="000570DB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  <w:lang w:eastAsia="en-US"/>
                </w:rPr>
                <w:t xml:space="preserve"> </w:t>
              </w:r>
              <w:commentRangeStart w:id="9"/>
              <w:r w:rsidR="000570DB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  <w:lang w:eastAsia="en-US"/>
                </w:rPr>
                <w:t>status</w:t>
              </w:r>
            </w:ins>
            <w:commentRangeEnd w:id="9"/>
            <w:ins w:id="10" w:author="Onur Sarıkaya" w:date="2013-03-19T15:50:00Z">
              <w:r w:rsidR="000570DB">
                <w:rPr>
                  <w:rStyle w:val="AklamaBavurusu"/>
                </w:rPr>
                <w:commentReference w:id="9"/>
              </w:r>
            </w:ins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B975C1" w:rsidRPr="00E16139" w:rsidRDefault="00867E16" w:rsidP="00907584">
            <w:pPr>
              <w:rPr>
                <w:color w:val="FFC000"/>
              </w:rPr>
            </w:pPr>
            <w:del w:id="11" w:author="Onur Sarıkaya" w:date="2013-03-19T15:47:00Z">
              <w:r w:rsidDel="000570DB">
                <w:rPr>
                  <w:color w:val="FFC000"/>
                </w:rPr>
                <w:delText>Status</w:delText>
              </w:r>
            </w:del>
            <w:ins w:id="12" w:author="Onur Sarıkaya" w:date="2013-03-19T15:47:00Z">
              <w:r w:rsidR="000570DB">
                <w:rPr>
                  <w:color w:val="FFC000"/>
                </w:rPr>
                <w:t xml:space="preserve"> </w:t>
              </w:r>
              <w:commentRangeStart w:id="13"/>
              <w:proofErr w:type="gramStart"/>
              <w:r w:rsidR="000570DB">
                <w:rPr>
                  <w:color w:val="FFC000"/>
                </w:rPr>
                <w:t>service</w:t>
              </w:r>
            </w:ins>
            <w:commentRangeEnd w:id="13"/>
            <w:proofErr w:type="gramEnd"/>
            <w:ins w:id="14" w:author="Onur Sarıkaya" w:date="2013-03-19T15:51:00Z">
              <w:r w:rsidR="000570DB">
                <w:rPr>
                  <w:rStyle w:val="AklamaBavurusu"/>
                </w:rPr>
                <w:commentReference w:id="13"/>
              </w:r>
            </w:ins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B975C1" w:rsidRPr="00E16139" w:rsidRDefault="00867E16" w:rsidP="00907584">
            <w:pPr>
              <w:rPr>
                <w:color w:val="C0504D" w:themeColor="accent2"/>
              </w:rPr>
            </w:pPr>
            <w:del w:id="15" w:author="Onur Sarıkaya" w:date="2013-03-19T15:47:00Z">
              <w:r w:rsidDel="000570DB">
                <w:rPr>
                  <w:color w:val="C0504D" w:themeColor="accent2"/>
                </w:rPr>
                <w:delText>Service</w:delText>
              </w:r>
            </w:del>
            <w:ins w:id="16" w:author="Onur Sarıkaya" w:date="2013-03-19T15:47:00Z">
              <w:r w:rsidR="000570DB">
                <w:rPr>
                  <w:color w:val="C0504D" w:themeColor="accent2"/>
                </w:rPr>
                <w:t xml:space="preserve"> </w:t>
              </w:r>
              <w:commentRangeStart w:id="17"/>
              <w:proofErr w:type="spellStart"/>
              <w:r w:rsidR="000570DB">
                <w:rPr>
                  <w:color w:val="C0504D" w:themeColor="accent2"/>
                </w:rPr>
                <w:t>srcip</w:t>
              </w:r>
            </w:ins>
            <w:commentRangeEnd w:id="17"/>
            <w:proofErr w:type="spellEnd"/>
            <w:ins w:id="18" w:author="Onur Sarıkaya" w:date="2013-03-19T15:51:00Z">
              <w:r w:rsidR="000570DB">
                <w:rPr>
                  <w:rStyle w:val="AklamaBavurusu"/>
                </w:rPr>
                <w:commentReference w:id="17"/>
              </w:r>
            </w:ins>
          </w:p>
        </w:tc>
      </w:tr>
      <w:tr w:rsidR="00B975C1" w:rsidTr="00F1167D">
        <w:tc>
          <w:tcPr>
            <w:tcW w:w="2694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B975C1" w:rsidRPr="00E16139" w:rsidRDefault="00913FE6" w:rsidP="00907584">
            <w:pPr>
              <w:rPr>
                <w:color w:val="8064A2" w:themeColor="accent4"/>
              </w:rPr>
            </w:pPr>
            <w:commentRangeStart w:id="19"/>
            <w:del w:id="20" w:author="Onur Sarıkaya" w:date="2013-03-19T15:47:00Z">
              <w:r w:rsidDel="000570DB">
                <w:rPr>
                  <w:color w:val="8064A2" w:themeColor="accent4"/>
                </w:rPr>
                <w:delText>App</w:delText>
              </w:r>
            </w:del>
            <w:proofErr w:type="spellStart"/>
            <w:ins w:id="21" w:author="Onur Sarıkaya" w:date="2013-03-19T15:47:00Z">
              <w:r w:rsidR="000570DB">
                <w:rPr>
                  <w:color w:val="8064A2" w:themeColor="accent4"/>
                </w:rPr>
                <w:t>dstip</w:t>
              </w:r>
            </w:ins>
            <w:commentRangeEnd w:id="19"/>
            <w:proofErr w:type="spellEnd"/>
            <w:ins w:id="22" w:author="Onur Sarıkaya" w:date="2013-03-19T15:51:00Z">
              <w:r w:rsidR="000570DB">
                <w:rPr>
                  <w:rStyle w:val="AklamaBavurusu"/>
                </w:rPr>
                <w:commentReference w:id="19"/>
              </w:r>
            </w:ins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913FE6" w:rsidRPr="00E16139" w:rsidRDefault="00913FE6" w:rsidP="00ED5E3F">
            <w:pPr>
              <w:rPr>
                <w:color w:val="8064A2" w:themeColor="accent4"/>
              </w:rPr>
            </w:pPr>
            <w:del w:id="23" w:author="Onur Sarıkaya" w:date="2013-03-19T15:48:00Z">
              <w:r w:rsidDel="000570DB">
                <w:rPr>
                  <w:color w:val="8064A2" w:themeColor="accent4"/>
                </w:rPr>
                <w:delText>Applist</w:delText>
              </w:r>
            </w:del>
            <w:proofErr w:type="spellStart"/>
            <w:proofErr w:type="gramStart"/>
            <w:ins w:id="24" w:author="Onur Sarıkaya" w:date="2013-03-19T15:48:00Z">
              <w:r w:rsidR="000570DB">
                <w:rPr>
                  <w:color w:val="8064A2" w:themeColor="accent4"/>
                </w:rPr>
                <w:t>app,</w:t>
              </w:r>
              <w:commentRangeStart w:id="25"/>
              <w:r w:rsidR="000570DB">
                <w:rPr>
                  <w:color w:val="8064A2" w:themeColor="accent4"/>
                </w:rPr>
                <w:t>applist</w:t>
              </w:r>
            </w:ins>
            <w:commentRangeEnd w:id="25"/>
            <w:proofErr w:type="spellEnd"/>
            <w:proofErr w:type="gramEnd"/>
            <w:ins w:id="26" w:author="Onur Sarıkaya" w:date="2013-03-19T15:52:00Z">
              <w:r w:rsidR="000570DB">
                <w:rPr>
                  <w:rStyle w:val="AklamaBavurusu"/>
                </w:rPr>
                <w:commentReference w:id="25"/>
              </w:r>
            </w:ins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CUSTOMSTR6</w:t>
            </w:r>
          </w:p>
        </w:tc>
        <w:tc>
          <w:tcPr>
            <w:tcW w:w="8080" w:type="dxa"/>
          </w:tcPr>
          <w:p w:rsidR="00913FE6" w:rsidRPr="00E16139" w:rsidRDefault="00913FE6" w:rsidP="00ED5E3F">
            <w:pPr>
              <w:rPr>
                <w:color w:val="002060"/>
              </w:rPr>
            </w:pPr>
            <w:r>
              <w:rPr>
                <w:color w:val="002060"/>
              </w:rPr>
              <w:t>Utmaction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913FE6" w:rsidRPr="00E16139" w:rsidRDefault="00913FE6" w:rsidP="00ED5E3F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Utmevent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913FE6" w:rsidRDefault="00913FE6" w:rsidP="00ED5E3F">
            <w:del w:id="27" w:author="Onur Sarıkaya" w:date="2013-03-19T15:48:00Z">
              <w:r w:rsidDel="000570DB">
                <w:delText>UtmSubtype</w:delText>
              </w:r>
            </w:del>
            <w:ins w:id="28" w:author="Onur Sarıkaya" w:date="2013-03-19T15:48:00Z">
              <w:r w:rsidR="000570DB">
                <w:t xml:space="preserve"> </w:t>
              </w:r>
              <w:commentRangeStart w:id="29"/>
              <w:proofErr w:type="spellStart"/>
              <w:r w:rsidR="000570DB">
                <w:t>hostname</w:t>
              </w:r>
            </w:ins>
            <w:commentRangeEnd w:id="29"/>
            <w:proofErr w:type="spellEnd"/>
            <w:ins w:id="30" w:author="Onur Sarıkaya" w:date="2013-03-19T15:52:00Z">
              <w:r w:rsidR="000570DB">
                <w:rPr>
                  <w:rStyle w:val="AklamaBavurusu"/>
                </w:rPr>
                <w:commentReference w:id="29"/>
              </w:r>
            </w:ins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913FE6" w:rsidRDefault="00913FE6" w:rsidP="00ED5E3F">
            <w:del w:id="31" w:author="Onur Sarıkaya" w:date="2013-03-19T15:48:00Z">
              <w:r w:rsidDel="000570DB">
                <w:delText>HostName</w:delText>
              </w:r>
            </w:del>
            <w:ins w:id="32" w:author="Onur Sarıkaya" w:date="2013-03-19T15:48:00Z">
              <w:r w:rsidR="000570DB">
                <w:t xml:space="preserve"> </w:t>
              </w:r>
              <w:commentRangeStart w:id="33"/>
              <w:proofErr w:type="spellStart"/>
              <w:r w:rsidR="000570DB">
                <w:t>catdesc</w:t>
              </w:r>
            </w:ins>
            <w:commentRangeEnd w:id="33"/>
            <w:proofErr w:type="spellEnd"/>
            <w:ins w:id="34" w:author="Onur Sarıkaya" w:date="2013-03-19T15:52:00Z">
              <w:r w:rsidR="000570DB">
                <w:rPr>
                  <w:rStyle w:val="AklamaBavurusu"/>
                </w:rPr>
                <w:commentReference w:id="33"/>
              </w:r>
            </w:ins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913FE6" w:rsidRDefault="00913FE6" w:rsidP="00ED5E3F">
            <w:commentRangeStart w:id="35"/>
            <w:del w:id="36" w:author="Onur Sarıkaya" w:date="2013-03-19T15:48:00Z">
              <w:r w:rsidDel="000570DB">
                <w:delText>CatDesc</w:delText>
              </w:r>
            </w:del>
            <w:proofErr w:type="spellStart"/>
            <w:ins w:id="37" w:author="Onur Sarıkaya" w:date="2013-03-19T15:48:00Z">
              <w:r w:rsidR="000570DB">
                <w:t>vpn</w:t>
              </w:r>
            </w:ins>
            <w:commentRangeEnd w:id="35"/>
            <w:proofErr w:type="spellEnd"/>
            <w:ins w:id="38" w:author="Onur Sarıkaya" w:date="2013-03-19T15:53:00Z">
              <w:r w:rsidR="000570DB">
                <w:rPr>
                  <w:rStyle w:val="AklamaBavurusu"/>
                </w:rPr>
                <w:commentReference w:id="35"/>
              </w:r>
            </w:ins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913FE6" w:rsidRDefault="00913FE6" w:rsidP="00ED5E3F">
            <w:commentRangeStart w:id="39"/>
            <w:del w:id="40" w:author="Onur Sarıkaya" w:date="2013-03-19T15:48:00Z">
              <w:r w:rsidDel="000570DB">
                <w:delText>SrcIP</w:delText>
              </w:r>
            </w:del>
            <w:commentRangeEnd w:id="39"/>
            <w:r w:rsidR="000570DB">
              <w:rPr>
                <w:rStyle w:val="AklamaBavurusu"/>
              </w:rPr>
              <w:commentReference w:id="39"/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913FE6" w:rsidRDefault="00913FE6" w:rsidP="00ED5E3F">
            <w:commentRangeStart w:id="41"/>
            <w:del w:id="42" w:author="Onur Sarıkaya" w:date="2013-03-19T15:48:00Z">
              <w:r w:rsidDel="000570DB">
                <w:delText>Srcintf</w:delText>
              </w:r>
            </w:del>
            <w:commentRangeEnd w:id="41"/>
            <w:r w:rsidR="000570DB">
              <w:rPr>
                <w:rStyle w:val="AklamaBavurusu"/>
              </w:rPr>
              <w:commentReference w:id="41"/>
            </w:r>
          </w:p>
        </w:tc>
      </w:tr>
      <w:tr w:rsidR="00913FE6" w:rsidTr="00F1167D">
        <w:trPr>
          <w:trHeight w:val="70"/>
        </w:trPr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913FE6" w:rsidRDefault="00913FE6" w:rsidP="00ED5E3F">
            <w:commentRangeStart w:id="43"/>
            <w:del w:id="44" w:author="Onur Sarıkaya" w:date="2013-03-19T15:48:00Z">
              <w:r w:rsidDel="000570DB">
                <w:delText>DstIP</w:delText>
              </w:r>
            </w:del>
            <w:proofErr w:type="spellStart"/>
            <w:ins w:id="45" w:author="Onur Sarıkaya" w:date="2013-03-19T15:48:00Z">
              <w:r w:rsidR="000570DB">
                <w:t>srcport</w:t>
              </w:r>
            </w:ins>
            <w:commentRangeEnd w:id="43"/>
            <w:proofErr w:type="spellEnd"/>
            <w:ins w:id="46" w:author="Onur Sarıkaya" w:date="2013-03-19T15:54:00Z">
              <w:r w:rsidR="000570DB">
                <w:rPr>
                  <w:rStyle w:val="AklamaBavurusu"/>
                </w:rPr>
                <w:commentReference w:id="43"/>
              </w:r>
            </w:ins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913FE6" w:rsidRDefault="00913FE6" w:rsidP="00ED5E3F">
            <w:r>
              <w:t>Dstport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913FE6" w:rsidRDefault="00913FE6" w:rsidP="00ED5E3F">
            <w:r>
              <w:t>SentByte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913FE6" w:rsidRDefault="00913FE6" w:rsidP="00131AE4">
            <w:r>
              <w:t>RcvdByte</w:t>
            </w:r>
          </w:p>
        </w:tc>
      </w:tr>
      <w:tr w:rsidR="00913FE6" w:rsidTr="00F1167D">
        <w:trPr>
          <w:trHeight w:val="70"/>
        </w:trPr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913FE6" w:rsidRDefault="00913FE6" w:rsidP="00907584">
            <w:r>
              <w:t>Policyid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913FE6" w:rsidRDefault="00913FE6" w:rsidP="00907584">
            <w:commentRangeStart w:id="47"/>
            <w:del w:id="48" w:author="Onur Sarıkaya" w:date="2013-03-19T15:49:00Z">
              <w:r w:rsidDel="000570DB">
                <w:delText>Vpn</w:delText>
              </w:r>
            </w:del>
            <w:commentRangeEnd w:id="47"/>
            <w:r w:rsidR="000570DB">
              <w:rPr>
                <w:rStyle w:val="AklamaBavurusu"/>
              </w:rPr>
              <w:commentReference w:id="47"/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913FE6" w:rsidRDefault="00913FE6" w:rsidP="00907584">
            <w:commentRangeStart w:id="49"/>
            <w:del w:id="50" w:author="Onur Sarıkaya" w:date="2013-03-19T15:49:00Z">
              <w:r w:rsidDel="000570DB">
                <w:delText>Vpntype</w:delText>
              </w:r>
            </w:del>
            <w:commentRangeEnd w:id="49"/>
            <w:r w:rsidR="000570DB">
              <w:rPr>
                <w:rStyle w:val="AklamaBavurusu"/>
              </w:rPr>
              <w:commentReference w:id="49"/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913FE6" w:rsidRDefault="00913FE6" w:rsidP="00907584">
            <w:r>
              <w:t>Duration</w:t>
            </w:r>
          </w:p>
        </w:tc>
      </w:tr>
      <w:tr w:rsidR="00913FE6" w:rsidTr="00F1167D">
        <w:tc>
          <w:tcPr>
            <w:tcW w:w="2694" w:type="dxa"/>
          </w:tcPr>
          <w:p w:rsidR="00913FE6" w:rsidRPr="00022752" w:rsidRDefault="00913FE6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913FE6" w:rsidRDefault="00913FE6" w:rsidP="00907584">
            <w:r>
              <w:t>ALL DATA</w:t>
            </w:r>
          </w:p>
        </w:tc>
      </w:tr>
    </w:tbl>
    <w:p w:rsidR="00E06A11" w:rsidRDefault="00ED5E3F" w:rsidP="00E06A11">
      <w:pPr>
        <w:pStyle w:val="Balk1"/>
        <w:jc w:val="center"/>
      </w:pPr>
      <w:r>
        <w:br/>
      </w:r>
      <w:r>
        <w:br/>
      </w:r>
      <w:r w:rsidR="00E06A11">
        <w:t>PARSING</w:t>
      </w:r>
      <w:r>
        <w:t xml:space="preserve"> EVENT</w:t>
      </w:r>
    </w:p>
    <w:p w:rsidR="00E06A11" w:rsidRDefault="00E06A11" w:rsidP="00E06A11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E06A11" w:rsidTr="00ED5E3F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logid=0101037129 type=event subtype=vpn level=notice vd="root" msg="progress IPsec phase 2" action=negotiate remip=78.187.6.43 locip=212.156.63.10 remport=500 locport=500 outintf="port22" cookies="78b2ee36ed800ce7/1788d8873206e8ed" user="N/A" group="N/A" xauthuser="N/A" xauthgroup="N/A" vpntunnel="ulucanlar.p1" status=success init=remote mode=quick dir=outbound stage=1 role=responder result=OK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logid=0101037133 type=event subtype=vpn level=notice vd="root" msg="install IPsec SA" action=install_sa remip=78.187.6.43 locip=212.156.63.10 remport=500 locport=500 outintf="port22" cookies="78b2ee36ed800ce7/1788d8873206e8ed" user="N/A" group="N/A" xauthuser="N/A" xauthgroup="N/A" vpntunnel="ulucanlar.p1" role=responder in_spi="003322db" out_spi="acae81e8"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logid=0101037129 type=event subtype=vpn level=notice vd="root" msg="progress IPsec phase 2" action=negotiate remip=78.187.6.43 locip=212.156.63.10 remport=500 locport=500 outintf="port22" cookies="78b2ee36ed800ce7/1788d8873206e8ed" user="N/A" group="N/A" xauthuser="N/A" xauthgroup="N/A" vpntunnel="ulucanlar.p1" status=success init=remote mode=quick dir=inbound stage=2 role=responder result=DONE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time=22:22:04 devname=Altindag_Fortigate devid=FG600C3912800067 logid=0101037122 type=event subtype=vpn level=notice vd="root" msg="negotiate IPsec phase 2" action=negotiate remip=78.187.6.43 locip=212.156.63.10 remport=500 locport=500 outintf="port22" cookies="78b2ee36ed800ce7/1788d8873206e8ed" user="N/A" group="N/A" xauthuser="N/A" xauthgroup="N/A" vpntunnel="ulucanlar.p1" status=success role=responder esptransform=ESP_3DES espauth="HMAC_MD5"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time=22:11:24 devname=Altindag_Fortigate devid=FG600C3912800067 logid=0100040704 type=event subtype=system level=notice vd="root" action="perf-stats" cpu=92 mem=57 totalsession=14209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10.0.0.138:1025 : local7.notice date=2013-03-15 time=02:32:34 </w:t>
            </w: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devname=Altindag_Fortigate devid=FG600C3912800067 logid=0102043014 type=event subtype=user level=notice vd="root" src=10.0.12.181 user="MKIRMIZIGUL" server="dc" action=FSSO-logon msg="FSSO-logon event from dc: user MKIRMIZIGUL logged on 10.0.12.181""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time=02:00:33 devname=Altindag_Fortigate devid=FG600C3912800067 logid=0101037135 type=event subtype=vpn level=notice vd="root" msg="delete IPsec phase 2 SA" action=delete_ipsec_sa remip=78.187.6.43 locip=212.156.63.10 remport=500 locport=500 outintf="port22" cookies="f20455be11d8444d/a45db45242c975fc" user="N/A" group="N/A" xauthuser="N/A" xauthgroup="N/A" vpntunnel="ulucanlar.p1" enc_spi="acae81bc" dec_spi="332282"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logid=0101037129 type=event subtype=vpn level=notice vd="root" msg="progress IPsec phase 2" action=negotiate remip=78.187.6.43 locip=212.156.63.10 remport=500 locport=500 outintf="port22" cookies="f20455be11d8444d/a45db45242c975fc" user="N/A" group="N/A" xauthuser="N/A" xauthgroup="N/A" vpntunnel="ulucanlar.p1" status=success init=remote mode=quick dir=outbound stage=1 role=responder result=OK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logid=0101037133 type=event subtype=vpn level=notice vd="root" msg="install IPsec SA" action=install_sa remip=78.187.6.43 locip=212.156.63.10 remport=500 locport=500 outintf="port22" cookies="f20455be11d8444d/a45db45242c975fc" user="N/A" group="N/A" xauthuser="N/A" xauthgroup="N/A" vpntunnel="ulucanlar.p1" role=responder in_spi="00332283" out_spi="acae81bd"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logid=0101037129 type=event subtype=vpn level=notice vd="root" msg="progress IPsec phase 2" action=negotiate remip=78.187.6.43 locip=212.156.63.10 remport=500 locport=500 outintf="port22" cookies="f20455be11d8444d/a45db45242c975fc" user="N/A" group="N/A" xauthuser="N/A" xauthgroup="N/A" vpntunnel="ulucanlar.p1" status=success init=remote mode=quick dir=inbound stage=2 role=responder result=DONE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time=01:59:45 devname=Altindag_Fortigate devid=FG600C3912800067 logid=0101037122 type=event subtype=vpn level=notice vd="root" msg="negotiate IPsec phase 2" action=negotiate remip=78.187.6.43 locip=212.156.63.10 remport=500 locport=500 outintf="port22" cookies="f20455be11d8444d/a45db45242c975fc" user="N/A" group="N/A" xauthuser="N/A" xauthgroup="N/A" vpntunnel="ulucanlar.p1" status=success role=responder esptransform=ESP_3DES espauth="HMAC_MD5"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time=01:56:10 devname=Altindag_Fortigate devid=FG600C3912800067 logid=0100040704 type=event subtype=system level=notice vd="root" action="perf-stats" cpu=72 mem=61 totalsession=15924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time=01:51:10 devname=Altindag_Fortigate devid=FG600C3912800067 logid=0100040704 type=event subtype=system level=notice vd="root" action="perf-stats" cpu=72 mem=61 totalsession=15748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local7.notice date=2013-03-15 time=01:46:10 devname=Altindag_Fortigate devid=FG600C3912800067 logid=0100040704 type=event subtype=system level=notice vd="root" action="perf-stats" cpu=70 mem=61 totalsession=15518 msg="Performance statistics"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time=01:40:26 devname=Altindag_Fortigate devid=FG600C3912800067 logid=0102043029 type=event subtype=user level=notice vd="root" src=10.0.10.33 dst=212.101.122.3 initiator=N/A status=N/A reason="none" scope=ip scope_data="N/A" rule_type=directory rule_data="N/A" offsite=yes expiry="Fri Mar 15 01:45:26 2013" oldwprof="client.genel" newwprof="" msg="User  added webfilter warning entry from 10.0.10.33"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time=01:34:17 devname=Altindag_Fortigate devid=FG600C3912800067 logid=0101037127 type=event subtype=vpn level=notice vd="root" msg="progress IPsec phase 1" action=negotiate remip=212.174.30.220 locip=212.156.63.10 remport=500 locport=500 outintf="port22" cookies="2c7eeced99157080/5c4bcfd5ae48f112" user="N/A" group="N/A" xauthuser="N/A" xauthgroup="N/A" vpntunnel="siteler.p1" status=success init=local mode=main dir=outbound stage=3 role=initiator result=OK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10.0.0.138:1025 : local7.notice date=2013-03-15 time=01:34:17 devname=Altindag_Fortigate devid=FG600C3912800067 logid=0101037127 type=event subtype=vpn level=notice vd="root" msg="progress IPsec phase 1" action=negotiate remip=212.174.30.220 locip=212.156.63.10 remport=500 locport=500 outintf="port22" cookies="2c7eeced99157080/5c4bcfd5ae48f112" user="N/A" group="N/A" xauthuser="N/A" xauthgroup="N/A" vpntunnel="siteler.p1" status=success init=local mode=main dir=inbound stage=3 role=initiator result=DONE</w:t>
            </w:r>
          </w:p>
          <w:p w:rsidR="00ED5E3F" w:rsidRPr="00ED5E3F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time=01:34:17 devname=Altindag_Fortigate devid=FG600C3912800067 logid=0101037134 type=event subtype=vpn level=notice vd="root" msg="delete IPsec phase 1 SA" action=delete_phase1_sa remip=212.174.30.220 locip=212.156.63.10 remport=500 locport=500 outintf="port22" cookies="a9d91c12a0965d8d/23f3b2e575f7cec1" user="N/A" group="N/A" xauthuser="N/A" xauthgroup="N/A" vpntunnel="siteler.p1"</w:t>
            </w:r>
          </w:p>
          <w:p w:rsidR="00E06A11" w:rsidRPr="00E9400D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ED5E3F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10.0.0.138:1025 : local7.notice date=2013-03-15 time=01:34:16 devname=Altindag_Fortigate devid=FG600C3912800067 logid=0101037127 type=event subtype=vpn level=notice vd="root" msg="progress IPsec phase 1" action=negotiate remip=212.174.30.220 locip=212.156.63.10 remport=500 locport=500 outintf="port22" cookies="2c7eeced99157080/0000000000000000" user="N/A" group="N/A" xauthuser="N/A" xauthgroup="N/A" vpntunnel="siteler.p1" status=success init=local mode=main dir=outbound stage=1 role=initiator result=OK</w:t>
            </w:r>
          </w:p>
        </w:tc>
      </w:tr>
      <w:tr w:rsidR="00E06A11" w:rsidTr="00ED5E3F">
        <w:tc>
          <w:tcPr>
            <w:tcW w:w="2694" w:type="dxa"/>
            <w:shd w:val="clear" w:color="auto" w:fill="DAEEF3" w:themeFill="accent5" w:themeFillTint="33"/>
          </w:tcPr>
          <w:p w:rsidR="00E06A11" w:rsidRPr="00007B05" w:rsidRDefault="00E06A11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E06A11" w:rsidRPr="00007B05" w:rsidRDefault="00E06A11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E06A11" w:rsidRDefault="00867E16" w:rsidP="00ED5E3F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DATE_TIME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E06A11" w:rsidRDefault="00913FE6" w:rsidP="00ED5E3F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Level</w:t>
            </w:r>
          </w:p>
        </w:tc>
      </w:tr>
      <w:tr w:rsidR="00E06A11" w:rsidTr="00ED5E3F">
        <w:tc>
          <w:tcPr>
            <w:tcW w:w="2694" w:type="dxa"/>
          </w:tcPr>
          <w:p w:rsidR="00E06A11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E06A11" w:rsidRDefault="00E06A11" w:rsidP="00ED5E3F"/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E06A11" w:rsidRPr="00E16139" w:rsidRDefault="00867E16" w:rsidP="00ED5E3F">
            <w:pPr>
              <w:rPr>
                <w:color w:val="FF0000"/>
              </w:rPr>
            </w:pPr>
            <w:r>
              <w:rPr>
                <w:color w:val="FF0000"/>
              </w:rPr>
              <w:t>EVENT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E06A11" w:rsidRPr="00E06A11" w:rsidRDefault="00690A88" w:rsidP="00E06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Subtype</w:t>
            </w:r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E06A11" w:rsidRPr="00E16139" w:rsidRDefault="00867E16" w:rsidP="00ED5E3F">
            <w:pPr>
              <w:rPr>
                <w:color w:val="B2A1C7" w:themeColor="accent4" w:themeTint="99"/>
              </w:rPr>
            </w:pPr>
            <w:del w:id="51" w:author="Onur Sarıkaya" w:date="2013-03-19T15:57:00Z">
              <w:r w:rsidDel="002B1ECC">
                <w:rPr>
                  <w:color w:val="B2A1C7" w:themeColor="accent4" w:themeTint="99"/>
                </w:rPr>
                <w:delText>User</w:delText>
              </w:r>
            </w:del>
            <w:ins w:id="52" w:author="Onur Sarıkaya" w:date="2013-03-19T15:57:00Z">
              <w:r w:rsidR="002B1ECC">
                <w:rPr>
                  <w:color w:val="B2A1C7" w:themeColor="accent4" w:themeTint="99"/>
                </w:rPr>
                <w:t xml:space="preserve"> </w:t>
              </w:r>
              <w:proofErr w:type="spellStart"/>
              <w:proofErr w:type="gramStart"/>
              <w:r w:rsidR="002B1ECC">
                <w:rPr>
                  <w:color w:val="B2A1C7" w:themeColor="accent4" w:themeTint="99"/>
                </w:rPr>
                <w:t>user,</w:t>
              </w:r>
              <w:commentRangeStart w:id="53"/>
              <w:r w:rsidR="002B1ECC">
                <w:rPr>
                  <w:color w:val="B2A1C7" w:themeColor="accent4" w:themeTint="99"/>
                </w:rPr>
                <w:t>group</w:t>
              </w:r>
              <w:commentRangeEnd w:id="53"/>
              <w:proofErr w:type="spellEnd"/>
              <w:proofErr w:type="gramEnd"/>
              <w:r w:rsidR="002B1ECC">
                <w:rPr>
                  <w:rStyle w:val="AklamaBavurusu"/>
                </w:rPr>
                <w:commentReference w:id="53"/>
              </w:r>
            </w:ins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E06A11" w:rsidRDefault="00913FE6" w:rsidP="00ED5E3F">
            <w:commentRangeStart w:id="54"/>
            <w:del w:id="55" w:author="Onur Sarıkaya" w:date="2013-03-19T15:57:00Z">
              <w:r w:rsidDel="002B1ECC">
                <w:delText>Group</w:delText>
              </w:r>
            </w:del>
            <w:commentRangeEnd w:id="54"/>
            <w:r w:rsidR="002B1ECC">
              <w:rPr>
                <w:rStyle w:val="AklamaBavurusu"/>
              </w:rPr>
              <w:commentReference w:id="54"/>
            </w:r>
            <w:ins w:id="56" w:author="Onur Sarıkaya" w:date="2013-03-19T15:57:00Z">
              <w:r w:rsidR="002B1ECC">
                <w:t xml:space="preserve"> </w:t>
              </w:r>
            </w:ins>
          </w:p>
        </w:tc>
      </w:tr>
      <w:tr w:rsidR="00E06A11" w:rsidTr="00ED5E3F">
        <w:tc>
          <w:tcPr>
            <w:tcW w:w="2694" w:type="dxa"/>
          </w:tcPr>
          <w:p w:rsidR="00E06A11" w:rsidRPr="00022752" w:rsidRDefault="00E06A11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E06A11" w:rsidRDefault="00867E16" w:rsidP="00ED5E3F">
            <w:r>
              <w:t>DevName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867E16" w:rsidRDefault="002B1ECC" w:rsidP="00ED5E3F">
            <w:commentRangeStart w:id="57"/>
            <w:proofErr w:type="spellStart"/>
            <w:ins w:id="58" w:author="Onur Sarıkaya" w:date="2013-03-19T15:58:00Z">
              <w:r>
                <w:t>status</w:t>
              </w:r>
              <w:commentRangeEnd w:id="57"/>
              <w:proofErr w:type="spellEnd"/>
              <w:r>
                <w:rPr>
                  <w:rStyle w:val="AklamaBavurusu"/>
                </w:rPr>
                <w:commentReference w:id="57"/>
              </w:r>
            </w:ins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867E16" w:rsidRDefault="00F22B6E" w:rsidP="00ED5E3F">
            <w:del w:id="59" w:author="Onur Sarıkaya" w:date="2013-03-19T15:58:00Z">
              <w:r w:rsidDel="002B1ECC">
                <w:delText>Status</w:delText>
              </w:r>
            </w:del>
            <w:proofErr w:type="spellStart"/>
            <w:ins w:id="60" w:author="Onur Sarıkaya" w:date="2013-03-19T15:58:00Z">
              <w:r w:rsidR="002B1ECC">
                <w:t>action</w:t>
              </w:r>
            </w:ins>
            <w:proofErr w:type="spellEnd"/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867E16" w:rsidRDefault="002B1ECC" w:rsidP="00ED5E3F">
            <w:proofErr w:type="spellStart"/>
            <w:ins w:id="61" w:author="Onur Sarıkaya" w:date="2013-03-19T15:59:00Z">
              <w:r>
                <w:t>src</w:t>
              </w:r>
            </w:ins>
            <w:proofErr w:type="spellEnd"/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867E16" w:rsidRDefault="00F22B6E" w:rsidP="00ED5E3F">
            <w:commentRangeStart w:id="62"/>
            <w:del w:id="63" w:author="Onur Sarıkaya" w:date="2013-03-19T15:59:00Z">
              <w:r w:rsidDel="002B1ECC">
                <w:delText>Action</w:delText>
              </w:r>
            </w:del>
            <w:commentRangeEnd w:id="62"/>
            <w:r w:rsidR="002B1ECC">
              <w:rPr>
                <w:rStyle w:val="AklamaBavurusu"/>
              </w:rPr>
              <w:commentReference w:id="62"/>
            </w:r>
            <w:ins w:id="64" w:author="Onur Sarıkaya" w:date="2013-03-19T15:59:00Z">
              <w:r w:rsidR="002B1ECC">
                <w:t xml:space="preserve"> </w:t>
              </w:r>
              <w:proofErr w:type="spellStart"/>
              <w:r w:rsidR="002B1ECC">
                <w:t>dst</w:t>
              </w:r>
            </w:ins>
            <w:proofErr w:type="spellEnd"/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F22B6E" w:rsidRDefault="00F22B6E" w:rsidP="00ED5E3F">
            <w:r>
              <w:t>İnit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867E16" w:rsidRDefault="00F22B6E" w:rsidP="00ED5E3F">
            <w:r>
              <w:t>Mode</w:t>
            </w:r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867E16" w:rsidRPr="00E16139" w:rsidRDefault="00F22B6E" w:rsidP="00ED5E3F">
            <w:pPr>
              <w:rPr>
                <w:color w:val="C0504D" w:themeColor="accent2"/>
              </w:rPr>
            </w:pPr>
            <w:del w:id="65" w:author="Onur Sarıkaya" w:date="2013-03-19T16:00:00Z">
              <w:r w:rsidDel="002B1ECC">
                <w:rPr>
                  <w:color w:val="C0504D" w:themeColor="accent2"/>
                </w:rPr>
                <w:delText>Dir</w:delText>
              </w:r>
            </w:del>
            <w:ins w:id="66" w:author="Onur Sarıkaya" w:date="2013-03-19T16:00:00Z">
              <w:r w:rsidR="002B1ECC">
                <w:rPr>
                  <w:color w:val="C0504D" w:themeColor="accent2"/>
                </w:rPr>
                <w:t xml:space="preserve"> </w:t>
              </w:r>
              <w:commentRangeStart w:id="67"/>
              <w:proofErr w:type="spellStart"/>
              <w:r w:rsidR="002B1ECC">
                <w:rPr>
                  <w:color w:val="C0504D" w:themeColor="accent2"/>
                </w:rPr>
                <w:t>remip</w:t>
              </w:r>
              <w:commentRangeEnd w:id="67"/>
              <w:proofErr w:type="spellEnd"/>
              <w:r w:rsidR="002B1ECC">
                <w:rPr>
                  <w:rStyle w:val="AklamaBavurusu"/>
                </w:rPr>
                <w:commentReference w:id="67"/>
              </w:r>
            </w:ins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867E16" w:rsidRPr="00E16139" w:rsidRDefault="00F22B6E" w:rsidP="00ED5E3F">
            <w:pPr>
              <w:rPr>
                <w:color w:val="8064A2" w:themeColor="accent4"/>
              </w:rPr>
            </w:pPr>
            <w:commentRangeStart w:id="68"/>
            <w:del w:id="69" w:author="Onur Sarıkaya" w:date="2013-03-19T16:01:00Z">
              <w:r w:rsidDel="002B1ECC">
                <w:rPr>
                  <w:color w:val="8064A2" w:themeColor="accent4"/>
                </w:rPr>
                <w:delText>Role</w:delText>
              </w:r>
            </w:del>
            <w:commentRangeEnd w:id="68"/>
            <w:r w:rsidR="002B1ECC">
              <w:rPr>
                <w:rStyle w:val="AklamaBavurusu"/>
              </w:rPr>
              <w:commentReference w:id="68"/>
            </w:r>
            <w:proofErr w:type="spellStart"/>
            <w:ins w:id="70" w:author="Onur Sarıkaya" w:date="2013-03-19T16:01:00Z">
              <w:r w:rsidR="002B1ECC">
                <w:rPr>
                  <w:color w:val="8064A2" w:themeColor="accent4"/>
                </w:rPr>
                <w:t>locip</w:t>
              </w:r>
            </w:ins>
            <w:proofErr w:type="spellEnd"/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867E16" w:rsidRDefault="00F22B6E" w:rsidP="002B1ECC">
            <w:commentRangeStart w:id="71"/>
            <w:del w:id="72" w:author="Onur Sarıkaya" w:date="2013-03-19T16:01:00Z">
              <w:r w:rsidDel="002B1ECC">
                <w:delText>Result</w:delText>
              </w:r>
            </w:del>
            <w:proofErr w:type="spellStart"/>
            <w:ins w:id="73" w:author="Onur Sarıkaya" w:date="2013-03-19T16:01:00Z">
              <w:r w:rsidR="002B1ECC">
                <w:t>vpntunnel</w:t>
              </w:r>
              <w:commentRangeEnd w:id="71"/>
              <w:proofErr w:type="spellEnd"/>
              <w:r w:rsidR="002B1ECC">
                <w:rPr>
                  <w:rStyle w:val="AklamaBavurusu"/>
                </w:rPr>
                <w:commentReference w:id="71"/>
              </w:r>
            </w:ins>
          </w:p>
        </w:tc>
      </w:tr>
      <w:tr w:rsidR="00867E16" w:rsidTr="00ED5E3F">
        <w:tc>
          <w:tcPr>
            <w:tcW w:w="2694" w:type="dxa"/>
          </w:tcPr>
          <w:p w:rsidR="00867E16" w:rsidRPr="00022752" w:rsidRDefault="00867E16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867E16" w:rsidRDefault="00686B7D" w:rsidP="00ED5E3F">
            <w:r>
              <w:t>Msg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1F3A4D" w:rsidRDefault="001F3A4D" w:rsidP="00ED5E3F">
            <w:commentRangeStart w:id="74"/>
            <w:del w:id="75" w:author="Onur Sarıkaya" w:date="2013-03-19T16:02:00Z">
              <w:r w:rsidDel="002B1ECC">
                <w:delText>Src</w:delText>
              </w:r>
            </w:del>
            <w:commentRangeEnd w:id="74"/>
            <w:r w:rsidR="002B1ECC">
              <w:rPr>
                <w:rStyle w:val="AklamaBavurusu"/>
              </w:rPr>
              <w:commentReference w:id="74"/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1F3A4D" w:rsidRDefault="00F22B6E" w:rsidP="00F22B6E">
            <w:commentRangeStart w:id="76"/>
            <w:del w:id="77" w:author="Onur Sarıkaya" w:date="2013-03-19T16:02:00Z">
              <w:r w:rsidDel="002B1ECC">
                <w:delText>Dst</w:delText>
              </w:r>
            </w:del>
            <w:commentRangeEnd w:id="76"/>
            <w:r w:rsidR="002B1ECC">
              <w:rPr>
                <w:rStyle w:val="AklamaBavurusu"/>
              </w:rPr>
              <w:commentReference w:id="76"/>
            </w:r>
          </w:p>
        </w:tc>
      </w:tr>
      <w:tr w:rsidR="001F3A4D" w:rsidTr="00ED5E3F">
        <w:trPr>
          <w:trHeight w:val="70"/>
        </w:trPr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1F3A4D" w:rsidRDefault="00F22B6E" w:rsidP="00ED5E3F">
            <w:del w:id="78" w:author="Onur Sarıkaya" w:date="2013-03-19T16:03:00Z">
              <w:r w:rsidDel="002B1ECC">
                <w:delText>Remip</w:delText>
              </w:r>
            </w:del>
            <w:ins w:id="79" w:author="Onur Sarıkaya" w:date="2013-03-19T16:03:00Z">
              <w:r w:rsidR="002B1ECC">
                <w:t xml:space="preserve"> </w:t>
              </w:r>
              <w:commentRangeStart w:id="80"/>
              <w:proofErr w:type="spellStart"/>
              <w:r w:rsidR="002B1ECC">
                <w:t>remport</w:t>
              </w:r>
              <w:commentRangeEnd w:id="80"/>
              <w:proofErr w:type="spellEnd"/>
              <w:r w:rsidR="002B1ECC">
                <w:rPr>
                  <w:rStyle w:val="AklamaBavurusu"/>
                </w:rPr>
                <w:commentReference w:id="80"/>
              </w:r>
            </w:ins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1F3A4D" w:rsidRDefault="00F22B6E" w:rsidP="00ED5E3F">
            <w:commentRangeStart w:id="81"/>
            <w:del w:id="82" w:author="Onur Sarıkaya" w:date="2013-03-19T16:04:00Z">
              <w:r w:rsidDel="002B1ECC">
                <w:delText>Remport</w:delText>
              </w:r>
            </w:del>
            <w:commentRangeEnd w:id="81"/>
            <w:r w:rsidR="002B1ECC">
              <w:rPr>
                <w:rStyle w:val="AklamaBavurusu"/>
              </w:rPr>
              <w:commentReference w:id="81"/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1F3A4D" w:rsidRDefault="00F22B6E" w:rsidP="00ED5E3F">
            <w:del w:id="83" w:author="Onur Sarıkaya" w:date="2013-03-19T16:04:00Z">
              <w:r w:rsidDel="002B1ECC">
                <w:delText>Locip</w:delText>
              </w:r>
            </w:del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1F3A4D" w:rsidRDefault="00F22B6E" w:rsidP="00ED5E3F">
            <w:del w:id="84" w:author="Onur Sarıkaya" w:date="2013-03-19T16:04:00Z">
              <w:r w:rsidDel="002B1ECC">
                <w:delText>Locport</w:delText>
              </w:r>
            </w:del>
          </w:p>
        </w:tc>
      </w:tr>
      <w:tr w:rsidR="001F3A4D" w:rsidTr="00ED5E3F">
        <w:trPr>
          <w:trHeight w:val="70"/>
        </w:trPr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1F3A4D" w:rsidRDefault="00913FE6" w:rsidP="00ED5E3F">
            <w:r>
              <w:t>Policyid</w:t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1F3A4D" w:rsidRDefault="00913FE6" w:rsidP="00ED5E3F">
            <w:commentRangeStart w:id="85"/>
            <w:del w:id="86" w:author="Onur Sarıkaya" w:date="2013-03-19T16:05:00Z">
              <w:r w:rsidDel="002B1ECC">
                <w:delText>Vpntunnel</w:delText>
              </w:r>
            </w:del>
            <w:commentRangeEnd w:id="85"/>
            <w:r w:rsidR="002B1ECC">
              <w:rPr>
                <w:rStyle w:val="AklamaBavurusu"/>
              </w:rPr>
              <w:commentReference w:id="85"/>
            </w:r>
          </w:p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1F3A4D" w:rsidRDefault="001F3A4D" w:rsidP="00ED5E3F"/>
        </w:tc>
      </w:tr>
      <w:tr w:rsidR="001F3A4D" w:rsidTr="00ED5E3F">
        <w:tc>
          <w:tcPr>
            <w:tcW w:w="2694" w:type="dxa"/>
          </w:tcPr>
          <w:p w:rsidR="001F3A4D" w:rsidRPr="00022752" w:rsidRDefault="001F3A4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1F3A4D" w:rsidRPr="00E06A11" w:rsidRDefault="001F3A4D" w:rsidP="00E06A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ALL DATA</w:t>
            </w:r>
          </w:p>
        </w:tc>
      </w:tr>
    </w:tbl>
    <w:p w:rsidR="00ED5E3F" w:rsidRDefault="00ED5E3F" w:rsidP="004C3257"/>
    <w:p w:rsidR="00ED5E3F" w:rsidRDefault="00690A88" w:rsidP="00ED5E3F">
      <w:pPr>
        <w:pStyle w:val="Balk1"/>
        <w:jc w:val="center"/>
      </w:pPr>
      <w:r>
        <w:lastRenderedPageBreak/>
        <w:t>PARSING UTM</w:t>
      </w:r>
    </w:p>
    <w:p w:rsidR="00ED5E3F" w:rsidRDefault="00ED5E3F" w:rsidP="00ED5E3F"/>
    <w:tbl>
      <w:tblPr>
        <w:tblStyle w:val="TabloKlavuzu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694"/>
        <w:gridCol w:w="8080"/>
      </w:tblGrid>
      <w:tr w:rsidR="00ED5E3F" w:rsidTr="00ED5E3F">
        <w:tc>
          <w:tcPr>
            <w:tcW w:w="10774" w:type="dxa"/>
            <w:gridSpan w:val="2"/>
            <w:tcBorders>
              <w:bottom w:val="single" w:sz="4" w:space="0" w:color="000000" w:themeColor="text1"/>
            </w:tcBorders>
          </w:tcPr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time=21:49:17 devname=Altindag_Fortigate devid=FG600C3912800067 logid=0420018432 type=utm subtype=ips eventtype=anomaly level=alert vd="root" severity=critical srcip=10.0.0.30 dstip=78.129.166.149 srcintf="port19" policyid=N/A identidx=N/A sessionid=0 status=detected proto=17 service=1434/udp count=28 attackname="udp_src_session" srcport=1946 dstport=1434 attackid=285212773 sensor="DoS-policy2" ref="http://www.fortinet.com/ids/VID285212773" msg="anomaly: udp_src_session, 2001 &gt; threshold 2000, repeats 28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time=21:44:38 devname=Altindag_Fortigate devid=FG600C3912800067 logid=0420018432 type=utm subtype=ips eventtype=anomaly level=alert vd="root" severity=critical srcip=10.0.0.30 dstip=78.129.155.164 srcintf="port19" policyid=N/A identidx=N/A sessionid=0 status=detected proto=17 service=1434/udp count=38 attackname="udp_src_session" srcport=2769 dstport=1434 attackid=285212773 sensor="DoS-policy2" ref="http://www.fortinet.com/ids/VID285212773" msg="anomaly: udp_src_session, 2001 &gt; threshold 2000, repeats 38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time=21:44:02 devname=Altindag_Fortigate devid=FG600C3912800067 logid=0420018432 type=utm subtype=ips eventtype=anomaly level=alert vd="root" severity=critical srcip=10.0.0.30 dstip=78.129.154.61 srcintf="port19" policyid=N/A identidx=N/A sessionid=0 status=detected proto=17 service=1434/udp count=42 attackname="udp_src_session" srcport=2404 dstport=1434 attackid=285212773 sensor="DoS-policy2" ref="http://www.fortinet.com/ids/VID285212773" msg="anomaly: udp_src_session, 2001 &gt; threshold 2000, repeats 42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time=21:30:40 devname=Altindag_Fortigate devid=FG600C3912800067 logid=0420018432 type=utm subtype=ips </w:t>
            </w:r>
            <w:bookmarkStart w:id="87" w:name="OLE_LINK1"/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eventtype</w:t>
            </w:r>
            <w:bookmarkEnd w:id="87"/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=anomaly level=alert vd="root" severity=critical srcip=10.0.0.30 dstip=109.190.192.167 srcintf="port19" policyid=N/A identidx=N/A sessionid=0 status=detected proto=6 service=139/tcp count=7 attackname="tcp_src_session" srcport=6000 dstport=139 attackid=100663402 sensor="DoS-policy2" ref="http://www.fortinet.com/ids/VID100663402" msg="anomaly: tcp_src_session, 1001 &gt; threshold 1000, repeats 7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time=21:30:40 devname=Altindag_Fortigate devid=FG600C3912800067 logid=0420018432 type=utm subtype=ips eventtype=anomaly level=alert vd="root" severity=critical srcip=10.0.0.30 dstip=109.190.192.167 srcintf="port19" policyid=N/A identidx=N/A sessionid=0 status=detected proto=6 service=1433/tcp count=4820 attackname="tcp_port_scan" srcport=6000 dstport=1433 attackid=100663398 sensor="DoS-policy2" ref="http://www.fortinet.com/ids/VID100663398" msg="anomaly: tcp_port_scan, 1001 &gt; threshold 1000, repeats 4820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time=21:30:40 devname=Altindag_Fortigate devid=FG600C3912800067 logid=0420018432 type=utm subtype=ips eventtype=anomaly level=alert vd="root" severity=critical srcip=10.0.0.30 dstip=109.190.193.77 srcintf="port19" policyid=N/A identidx=N/A sessionid=0 status=detected proto=6 service=3306/tcp count=8 attackname="ip_src_session" srcport=6000 dstport=3306 attackid=16777322 sensor="DoS-policy2" ref="http://www.fortinet.com/ids/VID16777322" msg="anomaly: ip_src_session, 2001 &gt; threshold 2000, repeats 8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time=21:28:34 devname=Altindag_Fortigate devid=FG600C3912800067 logid=0420018432 type=utm subtype=ips eventtype=anomaly level=alert vd="root" severity=critical srcip=10.0.0.30 dstip=94.23.192.153 srcintf="port19" policyid=N/A identidx=N/A sessionid=0 status=detected proto=6 service=32000/tcp count=4869 attackname="tcp_src_session" srcport=2896 dstport=32000 attackid=100663402 sensor="DoS-policy2" ref="http://www.fortinet.com/ids/VID100663402" msg="anomaly: tcp_src_session, 6138 &gt; threshold 1000, repeats 4869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time=21:28:34 devname=Altindag_Fortigate devid=FG600C3912800067 logid=0420018432 type=utm subtype=ips eventtype=anomaly level=alert vd="root" severity=critical srcip=10.0.0.30 dstip=94.23.192.153 srcintf="port19" policyid=N/A identidx=N/A sessionid=0 status=detected proto=6 service=32000/tcp count=4099 attackname="ip_src_session" srcport=2896 dstport=32000 attackid=16777322 sensor="DoS-policy2" ref="http://www.fortinet.com/ids/VID16777322" msg="anomaly: ip_src_session, 6143 &gt; threshold 2000, repeats 4099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time=21:28:01 devname=Altindag_Fortigate devid=FG600C3912800067 logid=0420018432 type=utm subtype=ips eventtype=anomaly level=alert vd="root" severity=critical srcip=10.0.0.30 dstip=94.23.124.166 srcintf="port19" policyid=N/A identidx=N/A sessionid=0 status=detected proto=6 service=12174/tcp count=46266 attackname="tcp_port_scan" srcport=6000 dstport=12174 </w:t>
            </w: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attackid=100663398 sensor="DoS-policy2" ref="http://www.fortinet.com/ids/VID100663398" msg="anomaly: tcp_port_scan, 1001 &gt; threshold 1000, repeats 46266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dstip=94.23.124.166 srcintf="port19" policyid=N/A identidx=N/A sessionid=0 status=detected proto=6 service=12174/tcp count=40 attackname="tcp_src_session" srcport=6000 dstport=12174 attackid=100663402 sensor="DoS-policy2" ref="http://www.fortinet.com/ids/VID100663402" msg="anomaly: tcp_src_session, 1001 &gt; threshold 1000, repeats 40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dstip=94.23.125.77 srcintf="port19" policyid=N/A identidx=N/A sessionid=0 status=detected proto=6 service=5900/tcp count=41 attackname="ip_src_session" srcport=6000 dstport=5900 attackid=16777322 sensor="DoS-policy2" ref="http://www.fortinet.com/ids/VID16777322" msg="anomaly: ip_src_session, 2003 &gt; threshold 2000, repeats 41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dstip=94.23.125.77 srcintf="port19" policyid=N/A identidx=N/A sessionid=0 status=detected proto=6 service=3306/tcp count=41 attackname="ip_src_session" srcport=6000 dstport=3306 attackid=16777322 sensor="DoS-policy2" ref="http://www.fortinet.com/ids/VID16777322" msg="anomaly: ip_src_session, 2002 &gt; threshold 2000, repeats 41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time=21:28:01 devname=Altindag_Fortigate devid=FG600C3912800067 logid=0420018432 type=utm subtype=ips eventtype=anomaly level=alert vd="root" severity=critical srcip=10.0.0.30 dstip=94.23.125.78 srcintf="port19" policyid=N/A identidx=N/A sessionid=0 status=detected proto=6 service=139/tcp count=41 attackname="ip_src_session" srcport=6000 dstport=139 attackid=16777322 sensor="DoS-policy2" ref="http://www.fortinet.com/ids/VID16777322" msg="anomaly: ip_src_session, 2001 &gt; threshold 2000, repeats 41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time=21:14:43 devname=Altindag_Fortigate devid=FG600C3912800067 logid=0420018432 type=utm subtype=ips eventtype=anomaly level=alert vd="root" severity=critical srcip=10.0.0.30 dstip=91.121.35.190 srcintf="port19" policyid=N/A identidx=N/A sessionid=0 status=detected proto=6 service=3306/tcp count=39 attackname="tcp_src_session" srcport=1887 dstport=3306 attackid=100663402 sensor="DoS-policy2" ref="http://www.fortinet.com/ids/VID100663402" msg="anomaly: tcp_src_session, 48859 &gt; threshold 1000, repeats 39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time=21:14:43 devname=Altindag_Fortigate devid=FG600C3912800067 logid=0420018432 type=utm subtype=ips eventtype=anomaly level=alert vd="root" severity=critical srcip=10.0.0.30 dstip=91.121.35.190 srcintf="port19" policyid=N/A identidx=N/A sessionid=0 status=detected proto=6 service=3306/tcp count=39 attackname="ip_src_session" srcport=1887 dstport=3306 attackid=16777322 sensor="DoS-policy2" ref="http://www.fortinet.com/ids/VID16777322" msg="anomaly: ip_src_session, 49045 &gt; threshold 2000, repeats 39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time=21:14:13 devname=Altindag_Fortigate devid=FG600C3912800067 logid=0420018432 type=utm subtype=ips eventtype=anomaly level=alert vd="root" severity=critical srcip=10.0.0.30 dstip=91.121.34.167 srcintf="port19" policyid=N/A identidx=N/A sessionid=0 status=detected proto=6 service=3306/tcp count=35 attackname="tcp_src_session" srcport=1844 dstport=3306 attackid=100663402 sensor="DoS-policy2" ref="http://www.fortinet.com/ids/VID100663402" msg="anomaly: tcp_src_session, 48856 &gt; threshold 1000, repeats 35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time=21:14:13 devname=Altindag_Fortigate devid=FG600C3912800067 logid=0420018432 type=utm subtype=ips eventtype=anomaly level=alert vd="root" severity=critical srcip=10.0.0.30 dstip=91.121.34.167 srcintf="port19" policyid=N/A identidx=N/A sessionid=0 status=detected proto=6 service=3306/tcp count=35 attackname="ip_src_session" srcport=1844 dstport=3306 attackid=16777322 sensor="DoS-policy2" ref="http://www.fortinet.com/ids/VID16777322" msg="anomaly: ip_src_session, 49042 &gt; threshold 2000, repeats 35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time=21:13:42 devname=Altindag_Fortigate devid=FG600C3912800067 logid=0420018432 type=utm subtype=ips eventtype=anomaly level=alert vd="root" severity=critical srcip=10.0.0.30 dstip=91.121.33.239 srcintf="port19" policyid=N/A identidx=N/A sessionid=0 status=detected proto=6 service=3306/tcp count=47255 attackname="tcp_src_session" srcport=1805 dstport=3306 </w:t>
            </w: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attackid=100663402 sensor="DoS-policy2" ref="http://www.fortinet.com/ids/VID100663402" msg="anomaly: tcp_src_session, 48855 &gt; threshold 1000, repeats 47255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time=21:13:42 devname=Altindag_Fortigate devid=FG600C3912800067 logid=0420018432 type=utm subtype=ips eventtype=anomaly level=alert vd="root" severity=critical srcip=10.0.0.30 dstip=91.121.33.239 srcintf="port19" policyid=N/A identidx=N/A sessionid=0 status=detected proto=6 service=3306/tcp count=47395 attackname="ip_src_session" srcport=1805 dstport=3306 attackid=16777322 sensor="DoS-policy2" ref="http://www.fortinet.com/ids/VID16777322" msg="anomaly: ip_src_session, 49089 &gt; threshold 2000, repeats 47395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dstip=91.121.32.167 srcintf="port19" policyid=N/A identidx=N/A sessionid=0 status=detected proto=6 service=3306/tcp count=142 attackname="tcp_port_scan" srcport=6000 dstport=3306 attackid=100663398 sensor="DoS-policy2" ref="http://www.fortinet.com/ids/VID100663398" msg="anomaly: tcp_port_scan, 1001 &gt; threshold 1000, repeats 142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dstip=91.121.32.167 srcintf="port19" policyid=N/A identidx=N/A sessionid=0 status=detected proto=6 service=1433/tcp count=1 attackname="tcp_src_session" srcport=6000 dstport=1433 attackid=100663402 sensor="DoS-policy2" ref="http://www.fortinet.com/ids/VID100663402" msg="anomaly: tcp_src_session, 1002 &gt; threshold 1000"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dstip=91.121.32.167 srcintf="port19" policyid=N/A identidx=N/A sessionid=0 status=detected proto=6 service=12174/tcp count=1 attackname="tcp_src_session" srcport=6000 dstport=12174 attackid=100663402 sensor="DoS-policy2" ref="http://www.fortinet.com/ids/VID100663402" msg="anomaly: tcp_src_session, 1001 &gt; threshold 1000"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time=21:13:11 devname=Altindag_Fortigate devid=FG600C3912800067 logid=0420018432 type=utm subtype=ips eventtype=anomaly level=alert vd="root" severity=critical srcip=10.0.0.30 dstip=91.121.33.14 srcintf="port19" policyid=N/A identidx=N/A sessionid=0 status=detected proto=6 service=1433/tcp count=501 attackname="ip_src_session" srcport=6000 dstport=1433 attackid=16777322 sensor="DoS-policy2" ref="http://www.fortinet.com/ids/VID16777322" msg="anomaly: ip_src_session, 2001 &gt; threshold 2000, repeats 501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time=21:07:05 devname=Altindag_Fortigate devid=FG600C3912800067 logid=0420018432 type=utm subtype=ips eventtype=anomaly level=alert vd="root" severity=critical srcip=10.0.0.30 dstip=31.25.184.0 srcintf="port19" policyid=N/A identidx=N/A sessionid=0 status=detected proto=17 service=1434/udp count=1 attackname="ip_src_session" srcport=3561 dstport=1434 attackid=16777322 sensor="DoS-policy2" ref="http://www.fortinet.com/ids/VID16777322" msg="anomaly: ip_src_session, 5591 &gt; threshold 2000"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time=21:05:07 devname=Altindag_Fortigate devid=FG600C3912800067 logid=0420018432 type=utm subtype=ips eventtype=anomaly level=alert vd="root" severity=critical srcip=10.0.0.30 dstip=87.233.252.174 srcintf="port19" policyid=N/A identidx=N/A sessionid=0 status=detected proto=6 service=3306/tcp count=5004 attackname="ip_src_session" srcport=1810 dstport=3306 attackid=16777322 sensor="DoS-policy2" ref="http://www.fortinet.com/ids/VID16777322" msg="anomaly: ip_src_session, 20134 &gt; threshold 2000, repeats 5004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time=21:05:07 devname=Altindag_Fortigate devid=FG600C3912800067 logid=0420018432 type=utm subtype=ips eventtype=anomaly level=alert vd="root" severity=critical srcip=10.0.0.30 dstip=87.233.252.174 srcintf="port19" policyid=N/A identidx=N/A sessionid=0 status=detected proto=6 service=1433/tcp count=5004 attackname="ip_src_session" srcport=1809 dstport=1433 attackid=16777322 sensor="DoS-policy2" ref="http://www.fortinet.com/ids/VID16777322" msg="anomaly: ip_src_session, 20133 &gt; threshold 2000, repeats 5004 times"</w:t>
            </w:r>
          </w:p>
          <w:p w:rsidR="00686B7D" w:rsidRPr="00686B7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 xml:space="preserve">10.0.0.138:1024 : local7.alert date=2013-03-14 time=21:05:04 devname=Altindag_Fortigate devid=FG600C3912800067 logid=0420018432 type=utm subtype=ips eventtype=anomaly level=alert vd="root" severity=critical srcip=10.0.0.30 dstip=87.233.252.61 srcintf="port19" policyid=N/A identidx=N/A sessionid=0 status=detected proto=6 service=5900/tcp count=4946 attackname="tcp_src_session" srcport=1126 dstport=5900 </w:t>
            </w: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lastRenderedPageBreak/>
              <w:t>attackid=100663402 sensor="DoS-policy2" ref="http://www.fortinet.com/ids/VID100663402" msg="anomaly: tcp_src_session, 20003 &gt; threshold 1000, repeats 4946 times"</w:t>
            </w:r>
          </w:p>
          <w:p w:rsidR="00ED5E3F" w:rsidRPr="00E9400D" w:rsidRDefault="00686B7D" w:rsidP="00686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 w:rsidRPr="00686B7D"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10.0.0.138:1024 : local7.alert date=2013-03-14 time=21:03:34 devname=Altindag_Fortigate devid=FG600C3912800067 logid=0420018432 type=utm subtype=ips eventtype=anomaly level=alert vd="root" severity=critical srcip=10.0.0.30 dstip=87.233.242.116 srcintf="port19" policyid=N/A identidx=N/A sessionid=0 status=detected proto=6 service=5900/tcp count=5091 attackname="tcp_src_session" srcport=3117 dstport=5900 attackid=100663402 sensor="DoS-policy2" ref="http://www.fortinet.com/ids/VID100663402" msg="anomaly: tcp_src_session, 20140 &gt; threshold 1000, repeats 5091 times"</w:t>
            </w:r>
          </w:p>
        </w:tc>
      </w:tr>
      <w:tr w:rsidR="00ED5E3F" w:rsidTr="00ED5E3F">
        <w:tc>
          <w:tcPr>
            <w:tcW w:w="2694" w:type="dxa"/>
            <w:shd w:val="clear" w:color="auto" w:fill="DAEEF3" w:themeFill="accent5" w:themeFillTint="33"/>
          </w:tcPr>
          <w:p w:rsidR="00ED5E3F" w:rsidRPr="00007B05" w:rsidRDefault="00ED5E3F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NATEK KOLONU</w:t>
            </w:r>
          </w:p>
        </w:tc>
        <w:tc>
          <w:tcPr>
            <w:tcW w:w="8080" w:type="dxa"/>
            <w:shd w:val="clear" w:color="auto" w:fill="DAEEF3" w:themeFill="accent5" w:themeFillTint="33"/>
            <w:vAlign w:val="center"/>
          </w:tcPr>
          <w:p w:rsidR="00ED5E3F" w:rsidRPr="00007B05" w:rsidRDefault="00ED5E3F" w:rsidP="00ED5E3F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8080" w:type="dxa"/>
          </w:tcPr>
          <w:p w:rsidR="00ED5E3F" w:rsidRDefault="00ED5E3F" w:rsidP="00ED5E3F"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en-US"/>
              </w:rPr>
              <w:t>DATE_TIME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8080" w:type="dxa"/>
          </w:tcPr>
          <w:p w:rsidR="00ED5E3F" w:rsidRDefault="00ED5E3F" w:rsidP="00ED5E3F"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Level</w:t>
            </w:r>
          </w:p>
        </w:tc>
      </w:tr>
      <w:tr w:rsidR="00ED5E3F" w:rsidTr="00ED5E3F">
        <w:tc>
          <w:tcPr>
            <w:tcW w:w="2694" w:type="dxa"/>
          </w:tcPr>
          <w:p w:rsidR="00ED5E3F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 ID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8080" w:type="dxa"/>
          </w:tcPr>
          <w:p w:rsidR="00ED5E3F" w:rsidRPr="00E16139" w:rsidRDefault="00690A88" w:rsidP="00ED5E3F">
            <w:pPr>
              <w:rPr>
                <w:color w:val="FF0000"/>
              </w:rPr>
            </w:pPr>
            <w:r>
              <w:rPr>
                <w:color w:val="FF0000"/>
              </w:rPr>
              <w:t>UTM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8080" w:type="dxa"/>
          </w:tcPr>
          <w:p w:rsidR="00ED5E3F" w:rsidRPr="00E06A11" w:rsidRDefault="00690A88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Subtype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8080" w:type="dxa"/>
          </w:tcPr>
          <w:p w:rsidR="00ED5E3F" w:rsidRPr="00E16139" w:rsidRDefault="00ED5E3F" w:rsidP="00ED5E3F">
            <w:pPr>
              <w:rPr>
                <w:color w:val="B2A1C7" w:themeColor="accent4" w:themeTint="99"/>
              </w:rPr>
            </w:pPr>
            <w:del w:id="88" w:author="Onur Sarıkaya" w:date="2013-03-19T16:05:00Z">
              <w:r w:rsidDel="002B1ECC">
                <w:rPr>
                  <w:color w:val="B2A1C7" w:themeColor="accent4" w:themeTint="99"/>
                </w:rPr>
                <w:delText>User</w:delText>
              </w:r>
            </w:del>
            <w:ins w:id="89" w:author="Onur Sarıkaya" w:date="2013-03-19T16:05:00Z">
              <w:r w:rsidR="002B1ECC">
                <w:rPr>
                  <w:color w:val="B2A1C7" w:themeColor="accent4" w:themeTint="99"/>
                </w:rPr>
                <w:t xml:space="preserve"> </w:t>
              </w:r>
              <w:proofErr w:type="spellStart"/>
              <w:r w:rsidR="002B1ECC">
                <w:rPr>
                  <w:color w:val="B2A1C7" w:themeColor="accent4" w:themeTint="99"/>
                </w:rPr>
                <w:t>user</w:t>
              </w:r>
              <w:proofErr w:type="spellEnd"/>
              <w:r w:rsidR="002B1ECC">
                <w:rPr>
                  <w:color w:val="B2A1C7" w:themeColor="accent4" w:themeTint="99"/>
                </w:rPr>
                <w:t xml:space="preserve">, </w:t>
              </w:r>
              <w:commentRangeStart w:id="90"/>
              <w:proofErr w:type="spellStart"/>
              <w:r w:rsidR="002B1ECC">
                <w:rPr>
                  <w:color w:val="B2A1C7" w:themeColor="accent4" w:themeTint="99"/>
                </w:rPr>
                <w:t>group</w:t>
              </w:r>
            </w:ins>
            <w:commentRangeEnd w:id="90"/>
            <w:proofErr w:type="spellEnd"/>
            <w:ins w:id="91" w:author="Onur Sarıkaya" w:date="2013-03-19T16:06:00Z">
              <w:r w:rsidR="002B1ECC">
                <w:rPr>
                  <w:rStyle w:val="AklamaBavurusu"/>
                </w:rPr>
                <w:commentReference w:id="90"/>
              </w:r>
            </w:ins>
            <w:ins w:id="92" w:author="Onur Sarıkaya" w:date="2013-03-19T16:05:00Z">
              <w:r w:rsidR="002B1ECC">
                <w:rPr>
                  <w:color w:val="B2A1C7" w:themeColor="accent4" w:themeTint="99"/>
                </w:rPr>
                <w:t xml:space="preserve"> </w:t>
              </w:r>
            </w:ins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8080" w:type="dxa"/>
          </w:tcPr>
          <w:p w:rsidR="00ED5E3F" w:rsidRDefault="00ED5E3F" w:rsidP="00ED5E3F">
            <w:commentRangeStart w:id="93"/>
            <w:del w:id="94" w:author="Onur Sarıkaya" w:date="2013-03-19T16:06:00Z">
              <w:r w:rsidDel="002B1ECC">
                <w:delText>Group</w:delText>
              </w:r>
            </w:del>
            <w:commentRangeEnd w:id="93"/>
            <w:r w:rsidR="002B1ECC">
              <w:rPr>
                <w:rStyle w:val="AklamaBavurusu"/>
              </w:rPr>
              <w:commentReference w:id="93"/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8080" w:type="dxa"/>
          </w:tcPr>
          <w:p w:rsidR="00ED5E3F" w:rsidRDefault="00ED5E3F" w:rsidP="00ED5E3F">
            <w:r>
              <w:t>DevName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8080" w:type="dxa"/>
          </w:tcPr>
          <w:p w:rsidR="00ED5E3F" w:rsidRDefault="00690A88" w:rsidP="00ED5E3F">
            <w:proofErr w:type="spellStart"/>
            <w:r>
              <w:t>Eventtype</w:t>
            </w:r>
            <w:proofErr w:type="spellEnd"/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8080" w:type="dxa"/>
          </w:tcPr>
          <w:p w:rsidR="00ED5E3F" w:rsidRDefault="00ED5E3F" w:rsidP="00ED5E3F">
            <w:del w:id="95" w:author="Onur Sarıkaya" w:date="2013-03-19T16:06:00Z">
              <w:r w:rsidDel="002B1ECC">
                <w:delText>Status</w:delText>
              </w:r>
            </w:del>
            <w:ins w:id="96" w:author="Onur Sarıkaya" w:date="2013-03-19T16:06:00Z">
              <w:r w:rsidR="002B1ECC">
                <w:t xml:space="preserve"> </w:t>
              </w:r>
              <w:commentRangeStart w:id="97"/>
              <w:proofErr w:type="gramStart"/>
              <w:r w:rsidR="002B1ECC">
                <w:t>service</w:t>
              </w:r>
              <w:commentRangeEnd w:id="97"/>
              <w:proofErr w:type="gramEnd"/>
              <w:r w:rsidR="002B1ECC">
                <w:rPr>
                  <w:rStyle w:val="AklamaBavurusu"/>
                </w:rPr>
                <w:commentReference w:id="97"/>
              </w:r>
            </w:ins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8080" w:type="dxa"/>
          </w:tcPr>
          <w:p w:rsidR="00ED5E3F" w:rsidRDefault="00690A88" w:rsidP="00ED5E3F">
            <w:del w:id="98" w:author="Onur Sarıkaya" w:date="2013-03-19T16:07:00Z">
              <w:r w:rsidDel="002B1ECC">
                <w:delText>Service</w:delText>
              </w:r>
            </w:del>
            <w:ins w:id="99" w:author="Onur Sarıkaya" w:date="2013-03-19T16:07:00Z">
              <w:r w:rsidR="002B1ECC">
                <w:t xml:space="preserve"> </w:t>
              </w:r>
              <w:commentRangeStart w:id="100"/>
              <w:proofErr w:type="spellStart"/>
              <w:r w:rsidR="002B1ECC">
                <w:t>srcip</w:t>
              </w:r>
              <w:commentRangeEnd w:id="100"/>
              <w:proofErr w:type="spellEnd"/>
              <w:r w:rsidR="002B1ECC">
                <w:rPr>
                  <w:rStyle w:val="AklamaBavurusu"/>
                </w:rPr>
                <w:commentReference w:id="100"/>
              </w:r>
            </w:ins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8080" w:type="dxa"/>
          </w:tcPr>
          <w:p w:rsidR="00ED5E3F" w:rsidRDefault="00690A88" w:rsidP="00ED5E3F">
            <w:commentRangeStart w:id="101"/>
            <w:del w:id="102" w:author="Onur Sarıkaya" w:date="2013-03-19T16:07:00Z">
              <w:r w:rsidDel="002B1ECC">
                <w:delText>Severity</w:delText>
              </w:r>
            </w:del>
            <w:proofErr w:type="spellStart"/>
            <w:ins w:id="103" w:author="Onur Sarıkaya" w:date="2013-03-19T16:07:00Z">
              <w:r w:rsidR="002B1ECC">
                <w:t>dstip</w:t>
              </w:r>
              <w:commentRangeEnd w:id="101"/>
              <w:proofErr w:type="spellEnd"/>
              <w:r w:rsidR="002B1ECC">
                <w:rPr>
                  <w:rStyle w:val="AklamaBavurusu"/>
                </w:rPr>
                <w:commentReference w:id="101"/>
              </w:r>
            </w:ins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8080" w:type="dxa"/>
          </w:tcPr>
          <w:p w:rsidR="00ED5E3F" w:rsidRDefault="00686B7D" w:rsidP="00ED5E3F">
            <w:r>
              <w:t>Sensor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8080" w:type="dxa"/>
          </w:tcPr>
          <w:p w:rsidR="00ED5E3F" w:rsidRDefault="00686B7D" w:rsidP="00ED5E3F">
            <w:commentRangeStart w:id="104"/>
            <w:del w:id="105" w:author="Onur Sarıkaya" w:date="2013-03-19T16:08:00Z">
              <w:r w:rsidDel="00BC6DA5">
                <w:delText>Profile</w:delText>
              </w:r>
            </w:del>
            <w:commentRangeEnd w:id="104"/>
            <w:r w:rsidR="00BC6DA5">
              <w:rPr>
                <w:rStyle w:val="AklamaBavurusu"/>
              </w:rPr>
              <w:commentReference w:id="104"/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8080" w:type="dxa"/>
          </w:tcPr>
          <w:p w:rsidR="00ED5E3F" w:rsidRPr="00E16139" w:rsidRDefault="00686B7D" w:rsidP="00ED5E3F">
            <w:pPr>
              <w:rPr>
                <w:color w:val="C0504D" w:themeColor="accent2"/>
              </w:rPr>
            </w:pPr>
            <w:commentRangeStart w:id="106"/>
            <w:del w:id="107" w:author="Onur Sarıkaya" w:date="2013-03-19T16:08:00Z">
              <w:r w:rsidDel="00BC6DA5">
                <w:rPr>
                  <w:color w:val="C0504D" w:themeColor="accent2"/>
                </w:rPr>
                <w:delText>Profiletype</w:delText>
              </w:r>
            </w:del>
            <w:commentRangeEnd w:id="106"/>
            <w:r w:rsidR="00BC6DA5">
              <w:rPr>
                <w:rStyle w:val="AklamaBavurusu"/>
              </w:rPr>
              <w:commentReference w:id="106"/>
            </w:r>
            <w:proofErr w:type="spellStart"/>
            <w:ins w:id="108" w:author="Onur Sarıkaya" w:date="2013-03-25T13:51:00Z">
              <w:r w:rsidR="001D3E72">
                <w:rPr>
                  <w:color w:val="C0504D" w:themeColor="accent2"/>
                </w:rPr>
                <w:t>remip</w:t>
              </w:r>
            </w:ins>
            <w:proofErr w:type="spellEnd"/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8080" w:type="dxa"/>
          </w:tcPr>
          <w:p w:rsidR="00ED5E3F" w:rsidRPr="00E16139" w:rsidRDefault="00686B7D" w:rsidP="00ED5E3F">
            <w:pPr>
              <w:rPr>
                <w:color w:val="8064A2" w:themeColor="accent4"/>
              </w:rPr>
            </w:pPr>
            <w:r>
              <w:rPr>
                <w:color w:val="8064A2" w:themeColor="accent4"/>
              </w:rPr>
              <w:t>Attackname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8080" w:type="dxa"/>
          </w:tcPr>
          <w:p w:rsidR="00ED5E3F" w:rsidRDefault="00686B7D" w:rsidP="00ED5E3F">
            <w:commentRangeStart w:id="109"/>
            <w:del w:id="110" w:author="Onur Sarıkaya" w:date="2013-03-19T16:09:00Z">
              <w:r w:rsidDel="00BC6DA5">
                <w:delText>Ref</w:delText>
              </w:r>
            </w:del>
            <w:commentRangeEnd w:id="109"/>
            <w:r w:rsidR="00BC6DA5">
              <w:rPr>
                <w:rStyle w:val="AklamaBavurusu"/>
              </w:rPr>
              <w:commentReference w:id="109"/>
            </w:r>
            <w:ins w:id="111" w:author="Onur Sarıkaya" w:date="2013-03-25T13:51:00Z">
              <w:r w:rsidR="002635C3">
                <w:t xml:space="preserve"> </w:t>
              </w:r>
            </w:ins>
            <w:bookmarkStart w:id="112" w:name="_GoBack"/>
            <w:bookmarkEnd w:id="112"/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8080" w:type="dxa"/>
          </w:tcPr>
          <w:p w:rsidR="00ED5E3F" w:rsidRDefault="00686B7D" w:rsidP="00ED5E3F">
            <w:commentRangeStart w:id="113"/>
            <w:del w:id="114" w:author="Onur Sarıkaya" w:date="2013-03-19T16:09:00Z">
              <w:r w:rsidDel="00BC6DA5">
                <w:delText>Msg</w:delText>
              </w:r>
            </w:del>
            <w:commentRangeEnd w:id="113"/>
            <w:r w:rsidR="00BC6DA5">
              <w:rPr>
                <w:rStyle w:val="AklamaBavurusu"/>
              </w:rPr>
              <w:commentReference w:id="113"/>
            </w:r>
          </w:p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8080" w:type="dxa"/>
          </w:tcPr>
          <w:p w:rsidR="00686B7D" w:rsidRDefault="00686B7D" w:rsidP="000570DB">
            <w:commentRangeStart w:id="115"/>
            <w:del w:id="116" w:author="Onur Sarıkaya" w:date="2013-03-19T16:09:00Z">
              <w:r w:rsidDel="00BC6DA5">
                <w:delText>SrcIP</w:delText>
              </w:r>
            </w:del>
            <w:commentRangeEnd w:id="115"/>
            <w:r w:rsidR="00BC6DA5">
              <w:rPr>
                <w:rStyle w:val="AklamaBavurusu"/>
              </w:rPr>
              <w:commentReference w:id="115"/>
            </w:r>
          </w:p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8080" w:type="dxa"/>
          </w:tcPr>
          <w:p w:rsidR="00686B7D" w:rsidRDefault="00686B7D" w:rsidP="000570DB">
            <w:commentRangeStart w:id="117"/>
            <w:del w:id="118" w:author="Onur Sarıkaya" w:date="2013-03-19T16:10:00Z">
              <w:r w:rsidDel="00BC6DA5">
                <w:delText>Srcport</w:delText>
              </w:r>
            </w:del>
            <w:commentRangeEnd w:id="117"/>
            <w:r w:rsidR="00BC6DA5">
              <w:rPr>
                <w:rStyle w:val="AklamaBavurusu"/>
              </w:rPr>
              <w:commentReference w:id="117"/>
            </w:r>
          </w:p>
        </w:tc>
      </w:tr>
      <w:tr w:rsidR="00686B7D" w:rsidTr="00ED5E3F">
        <w:trPr>
          <w:trHeight w:val="70"/>
        </w:trPr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8080" w:type="dxa"/>
          </w:tcPr>
          <w:p w:rsidR="00686B7D" w:rsidRDefault="00686B7D" w:rsidP="000570DB">
            <w:del w:id="119" w:author="Onur Sarıkaya" w:date="2013-03-19T16:10:00Z">
              <w:r w:rsidDel="00BC6DA5">
                <w:delText>DstIP</w:delText>
              </w:r>
            </w:del>
            <w:ins w:id="120" w:author="Onur Sarıkaya" w:date="2013-03-19T16:10:00Z">
              <w:r w:rsidR="00BC6DA5">
                <w:t xml:space="preserve"> </w:t>
              </w:r>
              <w:proofErr w:type="spellStart"/>
              <w:r w:rsidR="00BC6DA5">
                <w:t>srcport</w:t>
              </w:r>
            </w:ins>
            <w:proofErr w:type="spellEnd"/>
          </w:p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8080" w:type="dxa"/>
          </w:tcPr>
          <w:p w:rsidR="00686B7D" w:rsidRDefault="00686B7D" w:rsidP="000570DB">
            <w:proofErr w:type="spellStart"/>
            <w:r>
              <w:t>Dstport</w:t>
            </w:r>
            <w:proofErr w:type="spellEnd"/>
            <w:ins w:id="121" w:author="Onur Sarıkaya" w:date="2013-03-19T16:10:00Z">
              <w:r w:rsidR="00BC6DA5">
                <w:t xml:space="preserve"> </w:t>
              </w:r>
            </w:ins>
          </w:p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rPr>
          <w:trHeight w:val="70"/>
        </w:trPr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686B7D" w:rsidTr="00ED5E3F">
        <w:tc>
          <w:tcPr>
            <w:tcW w:w="2694" w:type="dxa"/>
          </w:tcPr>
          <w:p w:rsidR="00686B7D" w:rsidRPr="00022752" w:rsidRDefault="00686B7D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8080" w:type="dxa"/>
          </w:tcPr>
          <w:p w:rsidR="00686B7D" w:rsidRDefault="00686B7D" w:rsidP="000570DB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8080" w:type="dxa"/>
          </w:tcPr>
          <w:p w:rsidR="00ED5E3F" w:rsidRDefault="00ED5E3F" w:rsidP="00ED5E3F"/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8080" w:type="dxa"/>
          </w:tcPr>
          <w:p w:rsidR="00ED5E3F" w:rsidRDefault="00686B7D" w:rsidP="00ED5E3F">
            <w:r>
              <w:t>Count</w:t>
            </w:r>
          </w:p>
        </w:tc>
      </w:tr>
      <w:tr w:rsidR="00ED5E3F" w:rsidTr="00ED5E3F">
        <w:tc>
          <w:tcPr>
            <w:tcW w:w="2694" w:type="dxa"/>
          </w:tcPr>
          <w:p w:rsidR="00ED5E3F" w:rsidRPr="00022752" w:rsidRDefault="00ED5E3F" w:rsidP="00ED5E3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8080" w:type="dxa"/>
          </w:tcPr>
          <w:p w:rsidR="00ED5E3F" w:rsidRPr="00E06A11" w:rsidRDefault="00ED5E3F" w:rsidP="00ED5E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en-US"/>
              </w:rPr>
              <w:t>ALL DATA</w:t>
            </w:r>
          </w:p>
        </w:tc>
      </w:tr>
    </w:tbl>
    <w:p w:rsidR="00ED5E3F" w:rsidRDefault="00ED5E3F" w:rsidP="00ED5E3F"/>
    <w:p w:rsidR="00ED5E3F" w:rsidRDefault="00ED5E3F" w:rsidP="00ED5E3F"/>
    <w:p w:rsidR="00ED5E3F" w:rsidRDefault="00ED5E3F" w:rsidP="004C3257"/>
    <w:sectPr w:rsidR="00ED5E3F" w:rsidSect="004C3257">
      <w:footerReference w:type="default" r:id="rId43"/>
      <w:headerReference w:type="first" r:id="rId44"/>
      <w:footerReference w:type="first" r:id="rId45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User ve </w:t>
      </w:r>
      <w:proofErr w:type="spellStart"/>
      <w:r>
        <w:t>group</w:t>
      </w:r>
      <w:proofErr w:type="spellEnd"/>
      <w:r>
        <w:t xml:space="preserve"> “,” ile ayrılarak “USERSID” kolonuna atanmıştır</w:t>
      </w:r>
    </w:p>
  </w:comment>
  <w:comment w:id="9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Burada </w:t>
      </w:r>
      <w:proofErr w:type="spellStart"/>
      <w:r>
        <w:t>group</w:t>
      </w:r>
      <w:proofErr w:type="spellEnd"/>
      <w:r>
        <w:t xml:space="preserve"> yerine </w:t>
      </w:r>
      <w:proofErr w:type="spellStart"/>
      <w:r>
        <w:t>status</w:t>
      </w:r>
      <w:proofErr w:type="spellEnd"/>
      <w:r>
        <w:t xml:space="preserve"> ataması yapılmıştır</w:t>
      </w:r>
    </w:p>
  </w:comment>
  <w:comment w:id="13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Status</w:t>
      </w:r>
      <w:proofErr w:type="spellEnd"/>
      <w:r>
        <w:t xml:space="preserve"> yerine service ataması yapılmıştır</w:t>
      </w:r>
    </w:p>
  </w:comment>
  <w:comment w:id="17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Src</w:t>
      </w:r>
      <w:proofErr w:type="spellEnd"/>
      <w:r>
        <w:t xml:space="preserve"> ip </w:t>
      </w:r>
      <w:proofErr w:type="spellStart"/>
      <w:r>
        <w:t>string</w:t>
      </w:r>
      <w:proofErr w:type="spellEnd"/>
      <w:r>
        <w:t xml:space="preserve"> bir ifade olduğundan,  standart gereği str3 kolonuna atanmıştır</w:t>
      </w:r>
    </w:p>
  </w:comment>
  <w:comment w:id="19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dst</w:t>
      </w:r>
      <w:proofErr w:type="spellEnd"/>
      <w:r>
        <w:t xml:space="preserve"> ip </w:t>
      </w:r>
      <w:proofErr w:type="spellStart"/>
      <w:r>
        <w:t>string</w:t>
      </w:r>
      <w:proofErr w:type="spellEnd"/>
      <w:r>
        <w:t xml:space="preserve"> bir ifade olduğundan,  standart gereği str3 kolonuna atanmıştır</w:t>
      </w:r>
    </w:p>
  </w:comment>
  <w:comment w:id="25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gramStart"/>
      <w:r>
        <w:t>bu</w:t>
      </w:r>
      <w:proofErr w:type="gramEnd"/>
      <w:r>
        <w:t xml:space="preserve"> kolona </w:t>
      </w:r>
      <w:proofErr w:type="spellStart"/>
      <w:r>
        <w:t>app</w:t>
      </w:r>
      <w:proofErr w:type="spellEnd"/>
      <w:r>
        <w:t xml:space="preserve"> ve </w:t>
      </w:r>
      <w:proofErr w:type="spellStart"/>
      <w:r>
        <w:t>applist</w:t>
      </w:r>
      <w:proofErr w:type="spellEnd"/>
      <w:r>
        <w:t xml:space="preserve"> “,” ile ayrılarak atama yapılmıştır</w:t>
      </w:r>
    </w:p>
  </w:comment>
  <w:comment w:id="29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utmsubtype</w:t>
      </w:r>
      <w:proofErr w:type="spellEnd"/>
      <w:r>
        <w:t xml:space="preserve"> yerine </w:t>
      </w:r>
      <w:proofErr w:type="spellStart"/>
      <w:r>
        <w:t>hostname</w:t>
      </w:r>
      <w:proofErr w:type="spellEnd"/>
      <w:r>
        <w:t xml:space="preserve"> ataması yapılmıştır</w:t>
      </w:r>
    </w:p>
  </w:comment>
  <w:comment w:id="33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hostname</w:t>
      </w:r>
      <w:proofErr w:type="spellEnd"/>
      <w:r>
        <w:t xml:space="preserve"> yerine </w:t>
      </w:r>
      <w:proofErr w:type="spellStart"/>
      <w:r>
        <w:t>catdesc</w:t>
      </w:r>
      <w:proofErr w:type="spellEnd"/>
      <w:r>
        <w:t xml:space="preserve"> ataması yapılmıştır</w:t>
      </w:r>
    </w:p>
  </w:comment>
  <w:comment w:id="35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catdesc</w:t>
      </w:r>
      <w:proofErr w:type="spellEnd"/>
      <w:r>
        <w:t xml:space="preserve"> str9’a atandığından bu kolona </w:t>
      </w:r>
      <w:proofErr w:type="spellStart"/>
      <w:r>
        <w:t>vpn</w:t>
      </w:r>
      <w:proofErr w:type="spellEnd"/>
      <w:r>
        <w:t xml:space="preserve"> atanmıştır</w:t>
      </w:r>
    </w:p>
  </w:comment>
  <w:comment w:id="39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src</w:t>
      </w:r>
      <w:proofErr w:type="spellEnd"/>
      <w:r>
        <w:t xml:space="preserve"> ip </w:t>
      </w:r>
      <w:proofErr w:type="spellStart"/>
      <w:r>
        <w:t>string</w:t>
      </w:r>
      <w:proofErr w:type="spellEnd"/>
      <w:r>
        <w:t xml:space="preserve"> bir ifade olduğundan str3’e atanmıştır</w:t>
      </w:r>
    </w:p>
  </w:comment>
  <w:comment w:id="41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srcintf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bir ifade olduğundan ve boş </w:t>
      </w:r>
      <w:proofErr w:type="spellStart"/>
      <w:r>
        <w:t>ctring</w:t>
      </w:r>
      <w:proofErr w:type="spellEnd"/>
      <w:r>
        <w:t xml:space="preserve"> kolon kalmadığından atama iptal edilmiştir</w:t>
      </w:r>
    </w:p>
  </w:comment>
  <w:comment w:id="43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dstip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bir ifade olduğundan ve boş </w:t>
      </w:r>
      <w:proofErr w:type="spellStart"/>
      <w:r>
        <w:t>ctring</w:t>
      </w:r>
      <w:proofErr w:type="spellEnd"/>
      <w:r>
        <w:t xml:space="preserve"> kolon kalmadığından atama iptal edilip onun yerine </w:t>
      </w:r>
      <w:proofErr w:type="spellStart"/>
      <w:r>
        <w:t>srcport</w:t>
      </w:r>
      <w:proofErr w:type="spellEnd"/>
      <w:r>
        <w:t xml:space="preserve"> ataması yapılmıştır</w:t>
      </w:r>
    </w:p>
  </w:comment>
  <w:comment w:id="47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Vpn</w:t>
      </w:r>
      <w:proofErr w:type="spellEnd"/>
      <w:r>
        <w:t xml:space="preserve"> bilgisi </w:t>
      </w:r>
      <w:proofErr w:type="spellStart"/>
      <w:r>
        <w:t>string</w:t>
      </w:r>
      <w:proofErr w:type="spellEnd"/>
      <w:r>
        <w:t xml:space="preserve"> bir ifade </w:t>
      </w:r>
    </w:p>
  </w:comment>
  <w:comment w:id="49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Vpntype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bir ifade</w:t>
      </w:r>
    </w:p>
  </w:comment>
  <w:comment w:id="53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User ve </w:t>
      </w:r>
      <w:proofErr w:type="spellStart"/>
      <w:r>
        <w:t>group</w:t>
      </w:r>
      <w:proofErr w:type="spellEnd"/>
      <w:r>
        <w:t xml:space="preserve"> “,” ile ayrılarak “USERSID” kolonuna atanmıştır</w:t>
      </w:r>
    </w:p>
  </w:comment>
  <w:comment w:id="54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Bu alana </w:t>
      </w:r>
      <w:proofErr w:type="spellStart"/>
      <w:r>
        <w:t>logame</w:t>
      </w:r>
      <w:proofErr w:type="spellEnd"/>
      <w:r>
        <w:t xml:space="preserve"> ataması yapılmıştır</w:t>
      </w:r>
    </w:p>
  </w:comment>
  <w:comment w:id="57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Status</w:t>
      </w:r>
      <w:proofErr w:type="spellEnd"/>
      <w:r>
        <w:t xml:space="preserve"> str2’den str1’e atanmıştır.</w:t>
      </w:r>
    </w:p>
  </w:comment>
  <w:comment w:id="62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Action alanı str2’ye atanıp yerine </w:t>
      </w:r>
      <w:proofErr w:type="spellStart"/>
      <w:r>
        <w:t>dst</w:t>
      </w:r>
      <w:proofErr w:type="spellEnd"/>
      <w:r>
        <w:t xml:space="preserve"> alanı gelmiştir.</w:t>
      </w:r>
    </w:p>
  </w:comment>
  <w:comment w:id="67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Remip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bir ifade olduğundan int3’den alınıp bu alana atanmıştır.</w:t>
      </w:r>
    </w:p>
  </w:comment>
  <w:comment w:id="68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Locip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bir ifade olduğundan int3’den alınıp bu alana atanmıştır.</w:t>
      </w:r>
    </w:p>
  </w:comment>
  <w:comment w:id="71" w:author="Onur Sarıkaya" w:date="2013-03-19T16:11:00Z" w:initials="OS">
    <w:p w:rsidR="001D3E72" w:rsidRDefault="001D3E72" w:rsidP="002B1ECC">
      <w:pPr>
        <w:pStyle w:val="AklamaMetni"/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  <w:proofErr w:type="spellStart"/>
      <w:r>
        <w:rPr>
          <w:rStyle w:val="AklamaBavurusu"/>
        </w:rPr>
        <w:t>vpntunnel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bir ifade olduğundan int3’den alınıp bu alana atanmıştır.</w:t>
      </w:r>
    </w:p>
    <w:p w:rsidR="001D3E72" w:rsidRDefault="001D3E72">
      <w:pPr>
        <w:pStyle w:val="AklamaMetni"/>
      </w:pPr>
    </w:p>
  </w:comment>
  <w:comment w:id="74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Src</w:t>
      </w:r>
      <w:proofErr w:type="spellEnd"/>
      <w:r>
        <w:t xml:space="preserve"> str3’e atanmıştır</w:t>
      </w:r>
    </w:p>
  </w:comment>
  <w:comment w:id="76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Dst</w:t>
      </w:r>
      <w:proofErr w:type="spellEnd"/>
      <w:r>
        <w:t xml:space="preserve"> str4’e atanmıştır</w:t>
      </w:r>
    </w:p>
  </w:comment>
  <w:comment w:id="80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Remip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ifade olduğundan yerine </w:t>
      </w:r>
      <w:proofErr w:type="spellStart"/>
      <w:r>
        <w:t>remport</w:t>
      </w:r>
      <w:proofErr w:type="spellEnd"/>
      <w:r>
        <w:t xml:space="preserve"> ataması yapılmıştır</w:t>
      </w:r>
    </w:p>
  </w:comment>
  <w:comment w:id="81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Remport</w:t>
      </w:r>
      <w:proofErr w:type="spellEnd"/>
      <w:r>
        <w:t xml:space="preserve"> int3’e atanıp yerine </w:t>
      </w:r>
      <w:proofErr w:type="spellStart"/>
      <w:r>
        <w:t>locport</w:t>
      </w:r>
      <w:proofErr w:type="spellEnd"/>
      <w:r>
        <w:t xml:space="preserve"> atanmıştır</w:t>
      </w:r>
    </w:p>
  </w:comment>
  <w:comment w:id="85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Bu alan </w:t>
      </w:r>
      <w:proofErr w:type="spellStart"/>
      <w:r>
        <w:t>string</w:t>
      </w:r>
      <w:proofErr w:type="spellEnd"/>
      <w:r>
        <w:t xml:space="preserve"> bir ifade olduğundan str9’a atanmıştır.</w:t>
      </w:r>
    </w:p>
  </w:comment>
  <w:comment w:id="90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User ve </w:t>
      </w:r>
      <w:proofErr w:type="spellStart"/>
      <w:r>
        <w:t>group</w:t>
      </w:r>
      <w:proofErr w:type="spellEnd"/>
      <w:r>
        <w:t xml:space="preserve"> “,” ile ayrılarak “USERSID” kolonuna atanmıştır</w:t>
      </w:r>
    </w:p>
  </w:comment>
  <w:comment w:id="93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Bu alana </w:t>
      </w:r>
      <w:proofErr w:type="spellStart"/>
      <w:r>
        <w:t>logname</w:t>
      </w:r>
      <w:proofErr w:type="spellEnd"/>
      <w:r>
        <w:t xml:space="preserve"> ataması yapılmıştır.</w:t>
      </w:r>
    </w:p>
  </w:comment>
  <w:comment w:id="97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Status</w:t>
      </w:r>
      <w:proofErr w:type="spellEnd"/>
      <w:r>
        <w:t xml:space="preserve"> ataması iptal edilip yerine service ataması yapılmıştır</w:t>
      </w:r>
    </w:p>
  </w:comment>
  <w:comment w:id="100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Service </w:t>
      </w:r>
      <w:proofErr w:type="spellStart"/>
      <w:r>
        <w:t>ataamsı</w:t>
      </w:r>
      <w:proofErr w:type="spellEnd"/>
      <w:r>
        <w:t xml:space="preserve"> iptal edilip yerine </w:t>
      </w:r>
      <w:proofErr w:type="spellStart"/>
      <w:r>
        <w:t>srcip</w:t>
      </w:r>
      <w:proofErr w:type="spellEnd"/>
      <w:r>
        <w:t xml:space="preserve"> ataması yapılmıştır.</w:t>
      </w:r>
    </w:p>
  </w:comment>
  <w:comment w:id="101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proofErr w:type="spellStart"/>
      <w:r>
        <w:t>Severity</w:t>
      </w:r>
      <w:proofErr w:type="spellEnd"/>
      <w:r>
        <w:t xml:space="preserve"> ataması iptal edilip yerine </w:t>
      </w:r>
      <w:proofErr w:type="spellStart"/>
      <w:r>
        <w:t>dstip</w:t>
      </w:r>
      <w:proofErr w:type="spellEnd"/>
      <w:r>
        <w:t xml:space="preserve"> ataması yapılmıştır</w:t>
      </w:r>
    </w:p>
  </w:comment>
  <w:comment w:id="104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>Bana gönderilen tüm UTM loğlarında “</w:t>
      </w:r>
      <w:proofErr w:type="gramStart"/>
      <w:r>
        <w:t>profile</w:t>
      </w:r>
      <w:proofErr w:type="gramEnd"/>
      <w:r>
        <w:t xml:space="preserve">” içeren bir </w:t>
      </w:r>
      <w:proofErr w:type="spellStart"/>
      <w:r>
        <w:t>log</w:t>
      </w:r>
      <w:proofErr w:type="spellEnd"/>
      <w:r>
        <w:t xml:space="preserve"> bulunmadığından atama iptal edilmiştir.</w:t>
      </w:r>
    </w:p>
  </w:comment>
  <w:comment w:id="106" w:author="Onur Sarıkaya" w:date="2013-03-19T16:11:00Z" w:initials="OS">
    <w:p w:rsidR="001D3E72" w:rsidRDefault="001D3E72" w:rsidP="00BC6DA5">
      <w:pPr>
        <w:pStyle w:val="AklamaMetni"/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  <w:r>
        <w:t>Bana gönderilen tüm UTM loğlarında “</w:t>
      </w:r>
      <w:proofErr w:type="spellStart"/>
      <w:r>
        <w:t>profiletype</w:t>
      </w:r>
      <w:proofErr w:type="spellEnd"/>
      <w:r>
        <w:t xml:space="preserve">” içeren bir </w:t>
      </w:r>
      <w:proofErr w:type="spellStart"/>
      <w:r>
        <w:t>log</w:t>
      </w:r>
      <w:proofErr w:type="spellEnd"/>
      <w:r>
        <w:t xml:space="preserve"> bulunmadığından atama iptal edilmiştir.</w:t>
      </w:r>
    </w:p>
    <w:p w:rsidR="001D3E72" w:rsidRDefault="001D3E72">
      <w:pPr>
        <w:pStyle w:val="AklamaMetni"/>
      </w:pPr>
    </w:p>
  </w:comment>
  <w:comment w:id="109" w:author="Onur Sarıkaya" w:date="2013-03-19T16:11:00Z" w:initials="OS">
    <w:p w:rsidR="001D3E72" w:rsidRDefault="001D3E72" w:rsidP="00BC6DA5">
      <w:pPr>
        <w:pStyle w:val="AklamaMetni"/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  <w:r>
        <w:t>Bana gönderilen tüm UTM loğlarında “</w:t>
      </w:r>
      <w:proofErr w:type="spellStart"/>
      <w:r>
        <w:t>ref</w:t>
      </w:r>
      <w:proofErr w:type="spellEnd"/>
      <w:r>
        <w:t xml:space="preserve">” içeren bir </w:t>
      </w:r>
      <w:proofErr w:type="spellStart"/>
      <w:r>
        <w:t>log</w:t>
      </w:r>
      <w:proofErr w:type="spellEnd"/>
      <w:r>
        <w:t xml:space="preserve"> bulunmadığından atama iptal edilmiştir.</w:t>
      </w:r>
    </w:p>
    <w:p w:rsidR="001D3E72" w:rsidRDefault="001D3E72">
      <w:pPr>
        <w:pStyle w:val="AklamaMetni"/>
      </w:pPr>
    </w:p>
  </w:comment>
  <w:comment w:id="113" w:author="Onur Sarıkaya" w:date="2013-03-19T16:11:00Z" w:initials="OS">
    <w:p w:rsidR="001D3E72" w:rsidRDefault="001D3E72" w:rsidP="00BC6DA5">
      <w:pPr>
        <w:pStyle w:val="AklamaMetni"/>
      </w:pPr>
      <w:r>
        <w:rPr>
          <w:rStyle w:val="AklamaBavurusu"/>
        </w:rPr>
        <w:annotationRef/>
      </w:r>
      <w:r>
        <w:rPr>
          <w:rStyle w:val="AklamaBavurusu"/>
        </w:rPr>
        <w:annotationRef/>
      </w:r>
      <w:r>
        <w:t>Bana gönderilen tüm UTM loğlarında “</w:t>
      </w:r>
      <w:proofErr w:type="spellStart"/>
      <w:r>
        <w:t>msg</w:t>
      </w:r>
      <w:proofErr w:type="spellEnd"/>
      <w:r>
        <w:t xml:space="preserve">” içeren bir </w:t>
      </w:r>
      <w:proofErr w:type="spellStart"/>
      <w:r>
        <w:t>log</w:t>
      </w:r>
      <w:proofErr w:type="spellEnd"/>
      <w:r>
        <w:t xml:space="preserve"> bulunmadığından atama iptal edilmiştir.</w:t>
      </w:r>
    </w:p>
    <w:p w:rsidR="001D3E72" w:rsidRDefault="001D3E72">
      <w:pPr>
        <w:pStyle w:val="AklamaMetni"/>
      </w:pPr>
    </w:p>
  </w:comment>
  <w:comment w:id="115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Bu atama iptal edilip </w:t>
      </w:r>
      <w:proofErr w:type="spellStart"/>
      <w:r>
        <w:t>srcip</w:t>
      </w:r>
      <w:proofErr w:type="spellEnd"/>
      <w:r>
        <w:t xml:space="preserve"> str3’e atanmıştır.</w:t>
      </w:r>
    </w:p>
  </w:comment>
  <w:comment w:id="117" w:author="Onur Sarıkaya" w:date="2013-03-19T16:11:00Z" w:initials="OS">
    <w:p w:rsidR="001D3E72" w:rsidRDefault="001D3E72">
      <w:pPr>
        <w:pStyle w:val="AklamaMetni"/>
      </w:pPr>
      <w:r>
        <w:rPr>
          <w:rStyle w:val="AklamaBavurusu"/>
        </w:rPr>
        <w:annotationRef/>
      </w:r>
      <w:r>
        <w:t xml:space="preserve">Bu atama iptal edilip </w:t>
      </w:r>
      <w:proofErr w:type="spellStart"/>
      <w:r>
        <w:t>srcport</w:t>
      </w:r>
      <w:proofErr w:type="spellEnd"/>
      <w:r>
        <w:t xml:space="preserve"> int3’e atanmıştır.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E72" w:rsidRDefault="001D3E72" w:rsidP="00974831">
      <w:r>
        <w:separator/>
      </w:r>
    </w:p>
  </w:endnote>
  <w:endnote w:type="continuationSeparator" w:id="0">
    <w:p w:rsidR="001D3E72" w:rsidRDefault="001D3E72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Content>
      <w:p w:rsidR="001D3E72" w:rsidRDefault="001D3E7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74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1D3E72" w:rsidRDefault="001D3E72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Content>
      <w:p w:rsidR="001D3E72" w:rsidRDefault="001D3E7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7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3E72" w:rsidRDefault="001D3E7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E72" w:rsidRDefault="001D3E72" w:rsidP="00974831">
      <w:r>
        <w:separator/>
      </w:r>
    </w:p>
  </w:footnote>
  <w:footnote w:type="continuationSeparator" w:id="0">
    <w:p w:rsidR="001D3E72" w:rsidRDefault="001D3E72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E72" w:rsidRDefault="001D3E72" w:rsidP="00775BB9">
    <w:pPr>
      <w:rPr>
        <w:sz w:val="24"/>
      </w:rPr>
    </w:pPr>
  </w:p>
  <w:p w:rsidR="001D3E72" w:rsidRDefault="001D3E72" w:rsidP="00775BB9">
    <w:pPr>
      <w:pBdr>
        <w:top w:val="single" w:sz="6" w:space="1" w:color="auto"/>
      </w:pBdr>
      <w:rPr>
        <w:sz w:val="24"/>
      </w:rPr>
    </w:pPr>
  </w:p>
  <w:p w:rsidR="001D3E72" w:rsidRPr="006D270F" w:rsidRDefault="001D3E72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1D3E72" w:rsidRDefault="001D3E72" w:rsidP="00775BB9">
    <w:pPr>
      <w:pBdr>
        <w:bottom w:val="single" w:sz="6" w:space="1" w:color="auto"/>
      </w:pBdr>
      <w:jc w:val="right"/>
      <w:rPr>
        <w:sz w:val="24"/>
      </w:rPr>
    </w:pPr>
  </w:p>
  <w:p w:rsidR="001D3E72" w:rsidRDefault="001D3E72" w:rsidP="00775BB9">
    <w:pPr>
      <w:pStyle w:val="stbilgi"/>
    </w:pPr>
  </w:p>
  <w:p w:rsidR="001D3E72" w:rsidRDefault="001D3E72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7B05"/>
    <w:rsid w:val="0001174D"/>
    <w:rsid w:val="00043852"/>
    <w:rsid w:val="00051A4A"/>
    <w:rsid w:val="00055B43"/>
    <w:rsid w:val="000570DB"/>
    <w:rsid w:val="00073992"/>
    <w:rsid w:val="000A1767"/>
    <w:rsid w:val="000B35A8"/>
    <w:rsid w:val="000B6E7F"/>
    <w:rsid w:val="000F2B2D"/>
    <w:rsid w:val="00127E27"/>
    <w:rsid w:val="00131AE4"/>
    <w:rsid w:val="00177F0A"/>
    <w:rsid w:val="001B5F14"/>
    <w:rsid w:val="001D3E72"/>
    <w:rsid w:val="001D5F7B"/>
    <w:rsid w:val="001F3A4D"/>
    <w:rsid w:val="001F71AC"/>
    <w:rsid w:val="00243CEE"/>
    <w:rsid w:val="00243FB5"/>
    <w:rsid w:val="002635C3"/>
    <w:rsid w:val="00282466"/>
    <w:rsid w:val="002A6324"/>
    <w:rsid w:val="002B1ECC"/>
    <w:rsid w:val="002D0A16"/>
    <w:rsid w:val="002D33B9"/>
    <w:rsid w:val="002F2C9C"/>
    <w:rsid w:val="003032DC"/>
    <w:rsid w:val="00330315"/>
    <w:rsid w:val="00352F16"/>
    <w:rsid w:val="00362348"/>
    <w:rsid w:val="0037338A"/>
    <w:rsid w:val="003C7575"/>
    <w:rsid w:val="003E458C"/>
    <w:rsid w:val="00411AB5"/>
    <w:rsid w:val="0042441F"/>
    <w:rsid w:val="004467EC"/>
    <w:rsid w:val="00456992"/>
    <w:rsid w:val="00464C39"/>
    <w:rsid w:val="004C0F48"/>
    <w:rsid w:val="004C3257"/>
    <w:rsid w:val="004F38A4"/>
    <w:rsid w:val="005706BF"/>
    <w:rsid w:val="005C2F13"/>
    <w:rsid w:val="005D1F58"/>
    <w:rsid w:val="005D78B2"/>
    <w:rsid w:val="00620771"/>
    <w:rsid w:val="006756BE"/>
    <w:rsid w:val="00686B7D"/>
    <w:rsid w:val="00690A88"/>
    <w:rsid w:val="00694EB8"/>
    <w:rsid w:val="00695126"/>
    <w:rsid w:val="006A10F0"/>
    <w:rsid w:val="00703071"/>
    <w:rsid w:val="00723719"/>
    <w:rsid w:val="00743997"/>
    <w:rsid w:val="00765868"/>
    <w:rsid w:val="00766BAF"/>
    <w:rsid w:val="00775BB9"/>
    <w:rsid w:val="00794536"/>
    <w:rsid w:val="007C42A9"/>
    <w:rsid w:val="007E47D8"/>
    <w:rsid w:val="007E5A19"/>
    <w:rsid w:val="007E6858"/>
    <w:rsid w:val="00867E16"/>
    <w:rsid w:val="00884861"/>
    <w:rsid w:val="00897E06"/>
    <w:rsid w:val="008A46A7"/>
    <w:rsid w:val="00907584"/>
    <w:rsid w:val="00913FE6"/>
    <w:rsid w:val="00916A8C"/>
    <w:rsid w:val="0092086D"/>
    <w:rsid w:val="0092141C"/>
    <w:rsid w:val="00940160"/>
    <w:rsid w:val="00953D4D"/>
    <w:rsid w:val="00967543"/>
    <w:rsid w:val="00974831"/>
    <w:rsid w:val="00990A76"/>
    <w:rsid w:val="009A2560"/>
    <w:rsid w:val="009A7930"/>
    <w:rsid w:val="009B22B2"/>
    <w:rsid w:val="009C5212"/>
    <w:rsid w:val="00A00903"/>
    <w:rsid w:val="00A42654"/>
    <w:rsid w:val="00A62F47"/>
    <w:rsid w:val="00A825A5"/>
    <w:rsid w:val="00A862F9"/>
    <w:rsid w:val="00AA0397"/>
    <w:rsid w:val="00AB435D"/>
    <w:rsid w:val="00B305EC"/>
    <w:rsid w:val="00B31A25"/>
    <w:rsid w:val="00B975C1"/>
    <w:rsid w:val="00BC4298"/>
    <w:rsid w:val="00BC6DA5"/>
    <w:rsid w:val="00BE428F"/>
    <w:rsid w:val="00BE6CE0"/>
    <w:rsid w:val="00C02EC1"/>
    <w:rsid w:val="00C10EC0"/>
    <w:rsid w:val="00C12054"/>
    <w:rsid w:val="00C12748"/>
    <w:rsid w:val="00C1314B"/>
    <w:rsid w:val="00C2362F"/>
    <w:rsid w:val="00C32798"/>
    <w:rsid w:val="00C416BC"/>
    <w:rsid w:val="00C43B41"/>
    <w:rsid w:val="00C47607"/>
    <w:rsid w:val="00C60941"/>
    <w:rsid w:val="00CA614A"/>
    <w:rsid w:val="00CB23D4"/>
    <w:rsid w:val="00CB4F46"/>
    <w:rsid w:val="00CC1B41"/>
    <w:rsid w:val="00CF6257"/>
    <w:rsid w:val="00CF6886"/>
    <w:rsid w:val="00D41EFB"/>
    <w:rsid w:val="00D539DD"/>
    <w:rsid w:val="00D62F2E"/>
    <w:rsid w:val="00D84972"/>
    <w:rsid w:val="00DB1314"/>
    <w:rsid w:val="00DC4CAC"/>
    <w:rsid w:val="00DF0373"/>
    <w:rsid w:val="00E06A11"/>
    <w:rsid w:val="00E16139"/>
    <w:rsid w:val="00E2602B"/>
    <w:rsid w:val="00E34035"/>
    <w:rsid w:val="00E41BB0"/>
    <w:rsid w:val="00E77A98"/>
    <w:rsid w:val="00E92275"/>
    <w:rsid w:val="00E9400D"/>
    <w:rsid w:val="00EA23EF"/>
    <w:rsid w:val="00ED5E3F"/>
    <w:rsid w:val="00F00D01"/>
    <w:rsid w:val="00F1167D"/>
    <w:rsid w:val="00F22B6E"/>
    <w:rsid w:val="00F33E43"/>
    <w:rsid w:val="00F53922"/>
    <w:rsid w:val="00F60D5D"/>
    <w:rsid w:val="00F779BC"/>
    <w:rsid w:val="00FB15F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customStyle="1" w:styleId="LightShading1">
    <w:name w:val="Light Shading1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11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11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Dzeltme">
    <w:name w:val="Revision"/>
    <w:hidden/>
    <w:uiPriority w:val="99"/>
    <w:semiHidden/>
    <w:rsid w:val="000570DB"/>
    <w:pPr>
      <w:spacing w:after="0" w:line="240" w:lineRule="auto"/>
    </w:pPr>
    <w:rPr>
      <w:rFonts w:ascii="Calibri" w:hAnsi="Calibri" w:cs="Times New Roman"/>
      <w:lang w:eastAsia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0570D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0570D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0570DB"/>
    <w:rPr>
      <w:rFonts w:ascii="Calibri" w:hAnsi="Calibri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0570D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0570DB"/>
    <w:rPr>
      <w:rFonts w:ascii="Calibri" w:hAnsi="Calibri" w:cs="Times New Roman"/>
      <w:b/>
      <w:bCs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Heading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loon Text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1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Header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Footer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Title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1167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Top of Form Char"/>
    <w:basedOn w:val="VarsaylanParagrafYazTipi"/>
    <w:link w:val="z-Formuns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1167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Bottom of Form Char"/>
    <w:basedOn w:val="VarsaylanParagrafYazTipi"/>
    <w:link w:val="z-FormunAlt"/>
    <w:uiPriority w:val="99"/>
    <w:semiHidden/>
    <w:rsid w:val="00F1167D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comments" Target="comments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38CB2-6EF1-4320-B59D-A1ED9AB8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12</Pages>
  <Words>5071</Words>
  <Characters>28905</Characters>
  <Application>Microsoft Office Word</Application>
  <DocSecurity>0</DocSecurity>
  <Lines>240</Lines>
  <Paragraphs>67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7</cp:revision>
  <cp:lastPrinted>2013-03-19T07:16:00Z</cp:lastPrinted>
  <dcterms:created xsi:type="dcterms:W3CDTF">2013-03-18T15:01:00Z</dcterms:created>
  <dcterms:modified xsi:type="dcterms:W3CDTF">2013-03-25T15:59:00Z</dcterms:modified>
</cp:coreProperties>
</file>